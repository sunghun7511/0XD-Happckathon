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225216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19582C" w14:paraId="020B347A" w14:textId="77777777" w:rsidTr="4DD10612">
            <w:trPr>
              <w:trHeight w:val="2880"/>
              <w:jc w:val="center"/>
            </w:trPr>
            <w:tc>
              <w:tcPr>
                <w:tcW w:w="5000" w:type="pct"/>
              </w:tcPr>
              <w:p w14:paraId="3BD1FE07" w14:textId="77777777" w:rsidR="0019582C" w:rsidRDefault="0019582C" w:rsidP="0019582C">
                <w:pPr>
                  <w:pStyle w:val="af0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19582C" w14:paraId="3D316C03" w14:textId="77777777" w:rsidTr="4DD1061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2E8EF4F" w14:textId="77777777" w:rsidR="0019582C" w:rsidRDefault="009E409B">
                    <w:pPr>
                      <w:pStyle w:val="af0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기능</w:t>
                    </w:r>
                    <w:r w:rsidR="0019582C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명세서</w:t>
                    </w:r>
                  </w:p>
                </w:tc>
              </w:sdtContent>
            </w:sdt>
          </w:tr>
          <w:tr w:rsidR="0019582C" w14:paraId="06DC1EDA" w14:textId="77777777" w:rsidTr="4DD1061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부제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2C09966A" w14:textId="77777777" w:rsidR="0019582C" w:rsidRDefault="00D82CCA" w:rsidP="00982513">
                    <w:pPr>
                      <w:pStyle w:val="af0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19582C" w14:paraId="7E4743E0" w14:textId="77777777" w:rsidTr="4DD1061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5984977" w14:textId="77777777" w:rsidR="0019582C" w:rsidRDefault="0019582C">
                <w:pPr>
                  <w:pStyle w:val="af0"/>
                  <w:jc w:val="center"/>
                </w:pPr>
              </w:p>
            </w:tc>
          </w:tr>
          <w:tr w:rsidR="0019582C" w14:paraId="24A50003" w14:textId="77777777" w:rsidTr="4DD10612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F03ECED" w14:textId="1802ADFF" w:rsidR="0019582C" w:rsidRDefault="00113AFF" w:rsidP="00B41C94">
                    <w:pPr>
                      <w:pStyle w:val="af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낚으러 ocean</w:t>
                    </w:r>
                  </w:p>
                </w:tc>
              </w:sdtContent>
            </w:sdt>
          </w:tr>
          <w:tr w:rsidR="0019582C" w14:paraId="7E80FC23" w14:textId="77777777" w:rsidTr="4DD1061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1-20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68FE4A9B" w14:textId="14478525" w:rsidR="0019582C" w:rsidRDefault="003F5C31">
                    <w:pPr>
                      <w:pStyle w:val="af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2018-01-20</w:t>
                    </w:r>
                  </w:p>
                </w:tc>
              </w:sdtContent>
            </w:sdt>
          </w:tr>
        </w:tbl>
        <w:p w14:paraId="3555D722" w14:textId="77777777" w:rsidR="0019582C" w:rsidRDefault="0019582C"/>
        <w:p w14:paraId="392AF61D" w14:textId="77777777" w:rsidR="0019582C" w:rsidRDefault="0019582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19582C" w14:paraId="2136AF06" w14:textId="77777777">
            <w:tc>
              <w:tcPr>
                <w:tcW w:w="5000" w:type="pct"/>
              </w:tcPr>
              <w:p w14:paraId="40308A4E" w14:textId="77777777" w:rsidR="0019582C" w:rsidRDefault="0019582C">
                <w:pPr>
                  <w:pStyle w:val="af0"/>
                </w:pPr>
              </w:p>
            </w:tc>
          </w:tr>
        </w:tbl>
        <w:p w14:paraId="49E5471B" w14:textId="77777777" w:rsidR="0019582C" w:rsidRDefault="0019582C"/>
        <w:p w14:paraId="2481F035" w14:textId="51DA9038" w:rsidR="003B362D" w:rsidRPr="00113AFF" w:rsidRDefault="00BD7623" w:rsidP="00113AFF">
          <w:pPr>
            <w:widowControl/>
            <w:wordWrap/>
            <w:autoSpaceDE/>
            <w:autoSpaceDN/>
            <w:jc w:val="left"/>
            <w:rPr>
              <w:rFonts w:hint="eastAsia"/>
            </w:rPr>
          </w:pPr>
        </w:p>
      </w:sdtContent>
    </w:sdt>
    <w:p w14:paraId="27E8F434" w14:textId="77777777" w:rsidR="003B362D" w:rsidRDefault="003B362D" w:rsidP="003B362D">
      <w:pPr>
        <w:pStyle w:val="ab"/>
        <w:ind w:left="400"/>
      </w:pPr>
    </w:p>
    <w:p w14:paraId="2EED254A" w14:textId="77777777" w:rsidR="003B362D" w:rsidRDefault="003B362D" w:rsidP="003B362D">
      <w:pPr>
        <w:pStyle w:val="ab"/>
        <w:ind w:left="400"/>
      </w:pPr>
    </w:p>
    <w:p w14:paraId="5ABC5CC6" w14:textId="77777777" w:rsidR="003B362D" w:rsidRPr="009E409B" w:rsidRDefault="009F7D18">
      <w:pPr>
        <w:widowControl/>
        <w:wordWrap/>
        <w:autoSpaceDE/>
        <w:autoSpaceDN/>
        <w:jc w:val="left"/>
      </w:pPr>
      <w:r>
        <w:br w:type="page"/>
      </w:r>
    </w:p>
    <w:p w14:paraId="0740106B" w14:textId="77777777" w:rsidR="00A436BF" w:rsidRDefault="4DD10612" w:rsidP="00D97D7E">
      <w:pPr>
        <w:pStyle w:val="a9"/>
        <w:numPr>
          <w:ilvl w:val="0"/>
          <w:numId w:val="5"/>
        </w:numPr>
      </w:pPr>
      <w:bookmarkStart w:id="0" w:name="_Toc251168359"/>
      <w:r>
        <w:lastRenderedPageBreak/>
        <w:t>프로젝트 개요</w:t>
      </w:r>
      <w:bookmarkEnd w:id="0"/>
    </w:p>
    <w:p w14:paraId="3FC28F58" w14:textId="77777777" w:rsidR="004458EE" w:rsidRPr="004458EE" w:rsidRDefault="004458EE" w:rsidP="004458EE">
      <w:pPr>
        <w:pStyle w:val="aa"/>
      </w:pPr>
    </w:p>
    <w:p w14:paraId="2601FED5" w14:textId="77777777" w:rsidR="004458EE" w:rsidRPr="009674DA" w:rsidRDefault="4DD10612" w:rsidP="00091D8D">
      <w:pPr>
        <w:pStyle w:val="a0"/>
      </w:pPr>
      <w:r>
        <w:t>낚시를 하는 사람들을 위한 전문적인 커뮤니티 개발</w:t>
      </w:r>
    </w:p>
    <w:p w14:paraId="3599FF61" w14:textId="75B1E7AA" w:rsidR="00880B90" w:rsidRDefault="4DD10612" w:rsidP="00091D8D">
      <w:pPr>
        <w:pStyle w:val="a0"/>
      </w:pPr>
      <w:r>
        <w:t xml:space="preserve">낚시를 하는 사람들을 위한 </w:t>
      </w:r>
      <w:r w:rsidRPr="4DD10612">
        <w:rPr>
          <w:strike/>
        </w:rPr>
        <w:t>자랑용</w:t>
      </w:r>
      <w:r>
        <w:t xml:space="preserve"> SNS 개발</w:t>
      </w:r>
    </w:p>
    <w:p w14:paraId="6FE70972" w14:textId="77777777" w:rsidR="00D82CCA" w:rsidRDefault="4DD10612" w:rsidP="00091D8D">
      <w:pPr>
        <w:pStyle w:val="a0"/>
      </w:pPr>
      <w:r>
        <w:t>커뮤니티 상에서의 장비 대여 시스템 구축</w:t>
      </w:r>
    </w:p>
    <w:p w14:paraId="0958F2FD" w14:textId="12E1561A" w:rsidR="001008C7" w:rsidRDefault="4DD10612" w:rsidP="00091D8D">
      <w:pPr>
        <w:pStyle w:val="a0"/>
        <w:numPr>
          <w:ilvl w:val="0"/>
          <w:numId w:val="0"/>
        </w:numPr>
        <w:ind w:left="850"/>
      </w:pPr>
      <w:r>
        <w:t>SNS의 재미있는 요소 추가 (EX: 잡은 물고기 길이에 따른 포인트제도)</w:t>
      </w:r>
    </w:p>
    <w:p w14:paraId="65B3C0FE" w14:textId="52CDFACE" w:rsidR="00C2300C" w:rsidRDefault="00C2300C" w:rsidP="00091D8D">
      <w:pPr>
        <w:pStyle w:val="a0"/>
        <w:numPr>
          <w:ilvl w:val="0"/>
          <w:numId w:val="0"/>
        </w:numPr>
        <w:ind w:left="400"/>
      </w:pPr>
    </w:p>
    <w:p w14:paraId="522D0FC9" w14:textId="77777777" w:rsidR="00821638" w:rsidRPr="009674DA" w:rsidRDefault="00821638" w:rsidP="00091D8D">
      <w:pPr>
        <w:pStyle w:val="a0"/>
        <w:numPr>
          <w:ilvl w:val="0"/>
          <w:numId w:val="0"/>
        </w:numPr>
      </w:pPr>
    </w:p>
    <w:p w14:paraId="25C36E1C" w14:textId="791A91DB" w:rsidR="00A76BDA" w:rsidRDefault="4DD10612" w:rsidP="0080110A">
      <w:pPr>
        <w:pStyle w:val="a9"/>
      </w:pPr>
      <w:bookmarkStart w:id="1" w:name="_Toc251168361"/>
      <w:r>
        <w:t>2. 기능적 요구사항</w:t>
      </w:r>
      <w:bookmarkEnd w:id="1"/>
    </w:p>
    <w:p w14:paraId="5563E4B7" w14:textId="77777777" w:rsidR="004B7080" w:rsidRDefault="00CE00D2" w:rsidP="00CE00D2">
      <w:pPr>
        <w:pStyle w:val="aa"/>
      </w:pPr>
      <w:r>
        <w:t xml:space="preserve"> </w:t>
      </w:r>
    </w:p>
    <w:p w14:paraId="744A1153" w14:textId="77777777" w:rsidR="004B7080" w:rsidRDefault="4DD10612" w:rsidP="004B7080">
      <w:pPr>
        <w:pStyle w:val="aa"/>
      </w:pPr>
      <w:bookmarkStart w:id="2" w:name="_Toc251168362"/>
      <w:r>
        <w:t>3.1 공통 사항</w:t>
      </w:r>
      <w:bookmarkEnd w:id="2"/>
    </w:p>
    <w:p w14:paraId="58879CFB" w14:textId="77777777" w:rsidR="00C56EC3" w:rsidRDefault="00C56EC3" w:rsidP="00C56EC3">
      <w:pPr>
        <w:pStyle w:val="ab"/>
        <w:ind w:left="40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3"/>
        <w:gridCol w:w="1732"/>
        <w:gridCol w:w="1722"/>
        <w:gridCol w:w="1718"/>
      </w:tblGrid>
      <w:tr w:rsidR="00C56EC3" w14:paraId="45D2A925" w14:textId="77777777" w:rsidTr="4DD10612">
        <w:tc>
          <w:tcPr>
            <w:tcW w:w="1768" w:type="dxa"/>
            <w:vMerge w:val="restart"/>
            <w:shd w:val="clear" w:color="auto" w:fill="EEECE1" w:themeFill="background2"/>
            <w:vAlign w:val="center"/>
          </w:tcPr>
          <w:p w14:paraId="659E1E86" w14:textId="77777777" w:rsidR="00C56EC3" w:rsidRPr="00EE61EA" w:rsidRDefault="4DD10612" w:rsidP="4DD10612">
            <w:pPr>
              <w:pStyle w:val="ab"/>
              <w:ind w:leftChars="0" w:left="0"/>
              <w:jc w:val="center"/>
              <w:rPr>
                <w:b/>
                <w:bCs/>
              </w:rPr>
            </w:pPr>
            <w:r w:rsidRPr="4DD10612">
              <w:rPr>
                <w:b/>
                <w:bCs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7E05F69C" w14:textId="77777777" w:rsidR="00C56EC3" w:rsidRPr="00F26C0F" w:rsidRDefault="4DD10612" w:rsidP="4DD10612">
            <w:pPr>
              <w:pStyle w:val="ab"/>
              <w:ind w:leftChars="0" w:left="0"/>
              <w:jc w:val="center"/>
              <w:rPr>
                <w:b/>
                <w:bCs/>
                <w:sz w:val="30"/>
                <w:szCs w:val="30"/>
              </w:rPr>
            </w:pPr>
            <w:r w:rsidRPr="4DD10612">
              <w:rPr>
                <w:b/>
                <w:bCs/>
                <w:sz w:val="30"/>
                <w:szCs w:val="30"/>
              </w:rPr>
              <w:t>GNB (Global Navigation Bar, 메뉴)</w:t>
            </w:r>
          </w:p>
        </w:tc>
      </w:tr>
      <w:tr w:rsidR="00C56EC3" w14:paraId="3DC2423C" w14:textId="77777777" w:rsidTr="4DD10612">
        <w:tc>
          <w:tcPr>
            <w:tcW w:w="1768" w:type="dxa"/>
            <w:vMerge/>
            <w:shd w:val="clear" w:color="auto" w:fill="EEECE1" w:themeFill="background2"/>
            <w:vAlign w:val="center"/>
          </w:tcPr>
          <w:p w14:paraId="3DAFCEA0" w14:textId="77777777" w:rsidR="00C56EC3" w:rsidRPr="00EE61EA" w:rsidRDefault="00C56EC3" w:rsidP="003938A4">
            <w:pPr>
              <w:pStyle w:val="ab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EECE1" w:themeFill="background2"/>
            <w:vAlign w:val="center"/>
          </w:tcPr>
          <w:p w14:paraId="1C96B654" w14:textId="77777777" w:rsidR="00C56EC3" w:rsidRDefault="4DD10612" w:rsidP="003938A4">
            <w:pPr>
              <w:pStyle w:val="ab"/>
              <w:ind w:leftChars="0" w:left="0"/>
              <w:jc w:val="center"/>
            </w:pPr>
            <w:r>
              <w:t>ID</w:t>
            </w:r>
          </w:p>
        </w:tc>
        <w:tc>
          <w:tcPr>
            <w:tcW w:w="1769" w:type="dxa"/>
            <w:vAlign w:val="center"/>
          </w:tcPr>
          <w:p w14:paraId="5CDD8510" w14:textId="77777777" w:rsidR="00C56EC3" w:rsidRDefault="4DD10612" w:rsidP="003938A4">
            <w:pPr>
              <w:pStyle w:val="ab"/>
              <w:ind w:leftChars="0" w:left="0"/>
              <w:jc w:val="center"/>
            </w:pPr>
            <w:r>
              <w:t>C001</w:t>
            </w:r>
          </w:p>
        </w:tc>
        <w:tc>
          <w:tcPr>
            <w:tcW w:w="1768" w:type="dxa"/>
            <w:shd w:val="clear" w:color="auto" w:fill="EEECE1" w:themeFill="background2"/>
            <w:vAlign w:val="center"/>
          </w:tcPr>
          <w:p w14:paraId="39469AC4" w14:textId="77777777" w:rsidR="00C56EC3" w:rsidRDefault="4DD10612" w:rsidP="003938A4">
            <w:pPr>
              <w:pStyle w:val="ab"/>
              <w:ind w:leftChars="0" w:left="0"/>
              <w:jc w:val="center"/>
            </w:pPr>
            <w:r>
              <w:t>우선순위</w:t>
            </w:r>
          </w:p>
        </w:tc>
        <w:tc>
          <w:tcPr>
            <w:tcW w:w="1768" w:type="dxa"/>
            <w:vAlign w:val="center"/>
          </w:tcPr>
          <w:p w14:paraId="64AC36E1" w14:textId="77777777" w:rsidR="00C56EC3" w:rsidRDefault="4DD10612" w:rsidP="003938A4">
            <w:pPr>
              <w:pStyle w:val="ab"/>
              <w:ind w:leftChars="0" w:left="0"/>
              <w:jc w:val="center"/>
            </w:pPr>
            <w:r>
              <w:t>-</w:t>
            </w:r>
          </w:p>
        </w:tc>
      </w:tr>
      <w:tr w:rsidR="00C56EC3" w14:paraId="4624D3E7" w14:textId="77777777" w:rsidTr="4DD10612">
        <w:tc>
          <w:tcPr>
            <w:tcW w:w="1768" w:type="dxa"/>
            <w:shd w:val="clear" w:color="auto" w:fill="EEECE1" w:themeFill="background2"/>
            <w:vAlign w:val="center"/>
          </w:tcPr>
          <w:p w14:paraId="6073D23C" w14:textId="77777777" w:rsidR="00C56EC3" w:rsidRPr="00EE61EA" w:rsidRDefault="4DD10612" w:rsidP="4DD10612">
            <w:pPr>
              <w:pStyle w:val="ab"/>
              <w:ind w:leftChars="0" w:left="0"/>
              <w:jc w:val="center"/>
              <w:rPr>
                <w:b/>
                <w:bCs/>
              </w:rPr>
            </w:pPr>
            <w:r w:rsidRPr="4DD10612">
              <w:rPr>
                <w:b/>
                <w:bCs/>
              </w:rPr>
              <w:t>요구사항 내역</w:t>
            </w:r>
          </w:p>
        </w:tc>
        <w:tc>
          <w:tcPr>
            <w:tcW w:w="7074" w:type="dxa"/>
            <w:gridSpan w:val="4"/>
            <w:vAlign w:val="center"/>
          </w:tcPr>
          <w:p w14:paraId="1C59CBFB" w14:textId="4C7796D3" w:rsidR="00C56EC3" w:rsidRDefault="00C2300C" w:rsidP="00091D8D">
            <w:pPr>
              <w:pStyle w:val="a0"/>
              <w:rPr>
                <w:ins w:id="3" w:author="한우영"/>
              </w:rPr>
            </w:pPr>
            <w:ins w:id="4" w:author="한우영">
              <w:r w:rsidRPr="4DD10612">
                <w:t xml:space="preserve">장비 대여하기 </w:t>
              </w:r>
              <w:r w:rsidR="00C56EC3" w:rsidRPr="4DD10612">
                <w:t>(R</w:t>
              </w:r>
              <w:r w:rsidR="00862380" w:rsidRPr="4DD10612">
                <w:t>00</w:t>
              </w:r>
            </w:ins>
            <w:r w:rsidR="00624279">
              <w:t>6</w:t>
            </w:r>
            <w:ins w:id="5" w:author="한우영">
              <w:r w:rsidR="00862380" w:rsidRPr="4DD10612">
                <w:t xml:space="preserve"> 연결)</w:t>
              </w:r>
            </w:ins>
          </w:p>
          <w:p w14:paraId="3BF32D68" w14:textId="5F061863" w:rsidR="00C56EC3" w:rsidRDefault="00C2300C" w:rsidP="00091D8D">
            <w:pPr>
              <w:pStyle w:val="a0"/>
              <w:rPr>
                <w:ins w:id="6" w:author="한우영"/>
              </w:rPr>
            </w:pPr>
            <w:ins w:id="7" w:author="한우영">
              <w:r w:rsidRPr="4DD10612">
                <w:t>자랑하기</w:t>
              </w:r>
              <w:r w:rsidR="00C56EC3" w:rsidRPr="4DD10612">
                <w:t xml:space="preserve"> (</w:t>
              </w:r>
            </w:ins>
            <w:r w:rsidR="005B327A" w:rsidRPr="4DD10612">
              <w:t xml:space="preserve">타 </w:t>
            </w:r>
            <w:r w:rsidR="005B327A">
              <w:t>SNS</w:t>
            </w:r>
            <w:r w:rsidR="005B327A" w:rsidRPr="4DD10612">
              <w:t>와 연동가능</w:t>
            </w:r>
            <w:ins w:id="8" w:author="한우영">
              <w:r w:rsidR="00C56EC3" w:rsidRPr="4DD10612">
                <w:t>)</w:t>
              </w:r>
            </w:ins>
          </w:p>
          <w:p w14:paraId="7B21C4B9" w14:textId="43136F13" w:rsidR="00C56EC3" w:rsidRDefault="00C2300C" w:rsidP="00091D8D">
            <w:pPr>
              <w:pStyle w:val="a0"/>
              <w:rPr>
                <w:ins w:id="9" w:author="한우영"/>
              </w:rPr>
            </w:pPr>
            <w:ins w:id="10" w:author="한우영">
              <w:r w:rsidRPr="4DD10612">
                <w:t>커뮤니티</w:t>
              </w:r>
              <w:r w:rsidR="00C56EC3" w:rsidRPr="4DD10612">
                <w:t xml:space="preserve"> (</w:t>
              </w:r>
            </w:ins>
            <w:r w:rsidR="005B327A" w:rsidRPr="4DD10612">
              <w:t>낚시 정보공유</w:t>
            </w:r>
            <w:ins w:id="11" w:author="한우영">
              <w:r w:rsidR="00C56EC3" w:rsidRPr="4DD10612">
                <w:t>)</w:t>
              </w:r>
            </w:ins>
          </w:p>
          <w:p w14:paraId="57CBF28C" w14:textId="5FF8EEDD" w:rsidR="00C56EC3" w:rsidRPr="00EE61EA" w:rsidRDefault="4DD10612" w:rsidP="00091D8D">
            <w:pPr>
              <w:pStyle w:val="a0"/>
            </w:pPr>
            <w:r>
              <w:t xml:space="preserve">낚시 </w:t>
            </w:r>
            <w:proofErr w:type="spellStart"/>
            <w:r>
              <w:t>파티원</w:t>
            </w:r>
            <w:proofErr w:type="spellEnd"/>
            <w:r>
              <w:t xml:space="preserve"> 찾기 (R005 연결)</w:t>
            </w:r>
          </w:p>
        </w:tc>
      </w:tr>
    </w:tbl>
    <w:p w14:paraId="0DE2261A" w14:textId="77777777" w:rsidR="00C56EC3" w:rsidRDefault="00C56EC3" w:rsidP="00C56EC3">
      <w:pPr>
        <w:pStyle w:val="ab"/>
        <w:ind w:left="40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3"/>
        <w:gridCol w:w="1732"/>
        <w:gridCol w:w="1722"/>
        <w:gridCol w:w="1718"/>
      </w:tblGrid>
      <w:tr w:rsidR="00C56EC3" w14:paraId="78BC1942" w14:textId="77777777" w:rsidTr="4DD10612">
        <w:tc>
          <w:tcPr>
            <w:tcW w:w="1768" w:type="dxa"/>
            <w:vMerge w:val="restart"/>
            <w:shd w:val="clear" w:color="auto" w:fill="EEECE1" w:themeFill="background2"/>
            <w:vAlign w:val="center"/>
          </w:tcPr>
          <w:p w14:paraId="37DC7D7A" w14:textId="77777777" w:rsidR="00C56EC3" w:rsidRPr="00EE61EA" w:rsidRDefault="4DD10612" w:rsidP="4DD10612">
            <w:pPr>
              <w:pStyle w:val="ab"/>
              <w:ind w:leftChars="0" w:left="0"/>
              <w:jc w:val="center"/>
              <w:rPr>
                <w:b/>
                <w:bCs/>
              </w:rPr>
            </w:pPr>
            <w:r w:rsidRPr="4DD10612">
              <w:rPr>
                <w:b/>
                <w:bCs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20C6767B" w14:textId="77777777" w:rsidR="00C56EC3" w:rsidRPr="00F26C0F" w:rsidRDefault="4DD10612" w:rsidP="4DD10612">
            <w:pPr>
              <w:pStyle w:val="ab"/>
              <w:ind w:leftChars="0" w:left="0"/>
              <w:jc w:val="center"/>
              <w:rPr>
                <w:b/>
                <w:bCs/>
                <w:sz w:val="30"/>
                <w:szCs w:val="30"/>
              </w:rPr>
            </w:pPr>
            <w:r w:rsidRPr="4DD10612">
              <w:rPr>
                <w:b/>
                <w:bCs/>
                <w:sz w:val="30"/>
                <w:szCs w:val="30"/>
              </w:rPr>
              <w:t>Footer</w:t>
            </w:r>
          </w:p>
        </w:tc>
      </w:tr>
      <w:tr w:rsidR="00C56EC3" w14:paraId="0E68873C" w14:textId="77777777" w:rsidTr="4DD10612">
        <w:tc>
          <w:tcPr>
            <w:tcW w:w="1768" w:type="dxa"/>
            <w:vMerge/>
            <w:shd w:val="clear" w:color="auto" w:fill="EEECE1" w:themeFill="background2"/>
            <w:vAlign w:val="center"/>
          </w:tcPr>
          <w:p w14:paraId="6321EB3E" w14:textId="77777777" w:rsidR="00C56EC3" w:rsidRPr="00EE61EA" w:rsidRDefault="00C56EC3" w:rsidP="003938A4">
            <w:pPr>
              <w:pStyle w:val="ab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EECE1" w:themeFill="background2"/>
            <w:vAlign w:val="center"/>
          </w:tcPr>
          <w:p w14:paraId="274A8384" w14:textId="77777777" w:rsidR="00C56EC3" w:rsidRDefault="4DD10612" w:rsidP="003938A4">
            <w:pPr>
              <w:pStyle w:val="ab"/>
              <w:ind w:leftChars="0" w:left="0"/>
              <w:jc w:val="center"/>
            </w:pPr>
            <w:r>
              <w:t>ID</w:t>
            </w:r>
          </w:p>
        </w:tc>
        <w:tc>
          <w:tcPr>
            <w:tcW w:w="1769" w:type="dxa"/>
            <w:vAlign w:val="center"/>
          </w:tcPr>
          <w:p w14:paraId="70A41832" w14:textId="77777777" w:rsidR="00C56EC3" w:rsidRDefault="4DD10612" w:rsidP="003938A4">
            <w:pPr>
              <w:pStyle w:val="ab"/>
              <w:ind w:leftChars="0" w:left="0"/>
              <w:jc w:val="center"/>
            </w:pPr>
            <w:r>
              <w:t>C002</w:t>
            </w:r>
          </w:p>
        </w:tc>
        <w:tc>
          <w:tcPr>
            <w:tcW w:w="1768" w:type="dxa"/>
            <w:shd w:val="clear" w:color="auto" w:fill="EEECE1" w:themeFill="background2"/>
            <w:vAlign w:val="center"/>
          </w:tcPr>
          <w:p w14:paraId="62412DAC" w14:textId="77777777" w:rsidR="00C56EC3" w:rsidRDefault="4DD10612" w:rsidP="003938A4">
            <w:pPr>
              <w:pStyle w:val="ab"/>
              <w:ind w:leftChars="0" w:left="0"/>
              <w:jc w:val="center"/>
            </w:pPr>
            <w:r>
              <w:t>우선순위</w:t>
            </w:r>
          </w:p>
        </w:tc>
        <w:tc>
          <w:tcPr>
            <w:tcW w:w="1768" w:type="dxa"/>
            <w:vAlign w:val="center"/>
          </w:tcPr>
          <w:p w14:paraId="798214E5" w14:textId="77777777" w:rsidR="00C56EC3" w:rsidRDefault="4DD10612" w:rsidP="003938A4">
            <w:pPr>
              <w:pStyle w:val="ab"/>
              <w:ind w:leftChars="0" w:left="0"/>
              <w:jc w:val="center"/>
            </w:pPr>
            <w:r>
              <w:t>-</w:t>
            </w:r>
          </w:p>
        </w:tc>
      </w:tr>
      <w:tr w:rsidR="00C56EC3" w14:paraId="70CB88D1" w14:textId="77777777" w:rsidTr="4DD10612">
        <w:tc>
          <w:tcPr>
            <w:tcW w:w="1768" w:type="dxa"/>
            <w:shd w:val="clear" w:color="auto" w:fill="EEECE1" w:themeFill="background2"/>
            <w:vAlign w:val="center"/>
          </w:tcPr>
          <w:p w14:paraId="5B18CDF4" w14:textId="77777777" w:rsidR="00C56EC3" w:rsidRPr="00EE61EA" w:rsidRDefault="4DD10612" w:rsidP="4DD10612">
            <w:pPr>
              <w:pStyle w:val="ab"/>
              <w:ind w:leftChars="0" w:left="0"/>
              <w:jc w:val="center"/>
              <w:rPr>
                <w:b/>
                <w:bCs/>
              </w:rPr>
            </w:pPr>
            <w:r w:rsidRPr="4DD10612">
              <w:rPr>
                <w:b/>
                <w:bCs/>
              </w:rPr>
              <w:t>요구사항 내역</w:t>
            </w:r>
          </w:p>
        </w:tc>
        <w:tc>
          <w:tcPr>
            <w:tcW w:w="7074" w:type="dxa"/>
            <w:gridSpan w:val="4"/>
            <w:vAlign w:val="center"/>
          </w:tcPr>
          <w:p w14:paraId="61A1FC94" w14:textId="77777777" w:rsidR="00C56EC3" w:rsidRDefault="4DD10612" w:rsidP="00091D8D">
            <w:pPr>
              <w:pStyle w:val="a0"/>
            </w:pPr>
            <w:r>
              <w:t>이용 약관 / 개인정보취급방침 / 이용안내</w:t>
            </w:r>
          </w:p>
          <w:p w14:paraId="1E63AC09" w14:textId="77777777" w:rsidR="00C56EC3" w:rsidRPr="00EE61EA" w:rsidRDefault="4DD10612" w:rsidP="00091D8D">
            <w:pPr>
              <w:pStyle w:val="a0"/>
            </w:pPr>
            <w:r>
              <w:t>법정 기본 고지사항</w:t>
            </w:r>
          </w:p>
        </w:tc>
      </w:tr>
    </w:tbl>
    <w:p w14:paraId="4B4CB8EE" w14:textId="77777777" w:rsidR="00CA47F7" w:rsidRDefault="00CA47F7">
      <w:pPr>
        <w:widowControl/>
        <w:wordWrap/>
        <w:autoSpaceDE/>
        <w:autoSpaceDN/>
        <w:jc w:val="left"/>
      </w:pPr>
    </w:p>
    <w:p w14:paraId="595F57CE" w14:textId="77777777" w:rsidR="009B6A96" w:rsidRDefault="4DD10612" w:rsidP="00CA47F7">
      <w:pPr>
        <w:pStyle w:val="aa"/>
      </w:pPr>
      <w:bookmarkStart w:id="12" w:name="_Toc251168363"/>
      <w:r>
        <w:t>3.2 일반 페이지</w:t>
      </w:r>
      <w:bookmarkEnd w:id="12"/>
    </w:p>
    <w:p w14:paraId="39B84F68" w14:textId="77777777" w:rsidR="00CA47F7" w:rsidRDefault="00CA47F7" w:rsidP="00CA47F7">
      <w:pPr>
        <w:pStyle w:val="ab"/>
        <w:ind w:left="400"/>
        <w:jc w:val="left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1723"/>
        <w:gridCol w:w="1731"/>
        <w:gridCol w:w="1722"/>
        <w:gridCol w:w="1718"/>
      </w:tblGrid>
      <w:tr w:rsidR="00601734" w14:paraId="4FBF2A6C" w14:textId="77777777" w:rsidTr="4DD10612">
        <w:tc>
          <w:tcPr>
            <w:tcW w:w="1768" w:type="dxa"/>
            <w:vMerge w:val="restart"/>
            <w:shd w:val="clear" w:color="auto" w:fill="EEECE1" w:themeFill="background2"/>
            <w:vAlign w:val="center"/>
          </w:tcPr>
          <w:p w14:paraId="6ECB0CE3" w14:textId="77777777" w:rsidR="00601734" w:rsidRPr="00EE61EA" w:rsidRDefault="4DD10612" w:rsidP="4DD10612">
            <w:pPr>
              <w:pStyle w:val="ab"/>
              <w:ind w:leftChars="0" w:left="0"/>
              <w:jc w:val="center"/>
              <w:rPr>
                <w:b/>
                <w:bCs/>
              </w:rPr>
            </w:pPr>
            <w:r w:rsidRPr="4DD10612">
              <w:rPr>
                <w:b/>
                <w:bCs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7EBA64EF" w14:textId="3250028B" w:rsidR="00601734" w:rsidRPr="00F26C0F" w:rsidRDefault="4DD10612" w:rsidP="4DD10612">
            <w:pPr>
              <w:pStyle w:val="ab"/>
              <w:ind w:leftChars="0" w:left="0"/>
              <w:jc w:val="center"/>
              <w:rPr>
                <w:b/>
                <w:bCs/>
                <w:sz w:val="30"/>
                <w:szCs w:val="30"/>
              </w:rPr>
            </w:pPr>
            <w:r w:rsidRPr="4DD10612">
              <w:rPr>
                <w:b/>
                <w:bCs/>
                <w:sz w:val="30"/>
                <w:szCs w:val="30"/>
              </w:rPr>
              <w:t>Account (계정)</w:t>
            </w:r>
          </w:p>
        </w:tc>
      </w:tr>
      <w:tr w:rsidR="00601734" w14:paraId="0111041C" w14:textId="77777777" w:rsidTr="4DD10612">
        <w:tc>
          <w:tcPr>
            <w:tcW w:w="1768" w:type="dxa"/>
            <w:vMerge/>
            <w:shd w:val="clear" w:color="auto" w:fill="EEECE1" w:themeFill="background2"/>
            <w:vAlign w:val="center"/>
          </w:tcPr>
          <w:p w14:paraId="73CB45FA" w14:textId="77777777" w:rsidR="00601734" w:rsidRPr="00EE61EA" w:rsidRDefault="00601734" w:rsidP="0004245A">
            <w:pPr>
              <w:pStyle w:val="ab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EECE1" w:themeFill="background2"/>
            <w:vAlign w:val="center"/>
          </w:tcPr>
          <w:p w14:paraId="5848725E" w14:textId="77777777" w:rsidR="00601734" w:rsidRDefault="4DD10612" w:rsidP="0004245A">
            <w:pPr>
              <w:pStyle w:val="ab"/>
              <w:ind w:leftChars="0" w:left="0"/>
              <w:jc w:val="center"/>
            </w:pPr>
            <w:r>
              <w:t>ID</w:t>
            </w:r>
          </w:p>
        </w:tc>
        <w:tc>
          <w:tcPr>
            <w:tcW w:w="1769" w:type="dxa"/>
            <w:vAlign w:val="center"/>
          </w:tcPr>
          <w:p w14:paraId="6E586560" w14:textId="77777777" w:rsidR="00601734" w:rsidRDefault="4DD10612" w:rsidP="0004245A">
            <w:pPr>
              <w:pStyle w:val="ab"/>
              <w:ind w:leftChars="0" w:left="0"/>
              <w:jc w:val="center"/>
            </w:pPr>
            <w:r>
              <w:t>R001</w:t>
            </w:r>
          </w:p>
        </w:tc>
        <w:tc>
          <w:tcPr>
            <w:tcW w:w="1768" w:type="dxa"/>
            <w:shd w:val="clear" w:color="auto" w:fill="EEECE1" w:themeFill="background2"/>
            <w:vAlign w:val="center"/>
          </w:tcPr>
          <w:p w14:paraId="5035FCEC" w14:textId="77777777" w:rsidR="00601734" w:rsidRDefault="4DD10612" w:rsidP="0004245A">
            <w:pPr>
              <w:pStyle w:val="ab"/>
              <w:ind w:leftChars="0" w:left="0"/>
              <w:jc w:val="center"/>
            </w:pPr>
            <w:r>
              <w:t>우선순위</w:t>
            </w:r>
          </w:p>
        </w:tc>
        <w:tc>
          <w:tcPr>
            <w:tcW w:w="1768" w:type="dxa"/>
            <w:vAlign w:val="center"/>
          </w:tcPr>
          <w:p w14:paraId="4234DD0D" w14:textId="77777777" w:rsidR="00601734" w:rsidRDefault="4DD10612" w:rsidP="0004245A">
            <w:pPr>
              <w:pStyle w:val="ab"/>
              <w:ind w:leftChars="0" w:left="0"/>
              <w:jc w:val="center"/>
            </w:pPr>
            <w:r>
              <w:t>-</w:t>
            </w:r>
          </w:p>
        </w:tc>
      </w:tr>
      <w:tr w:rsidR="00601734" w14:paraId="5248E277" w14:textId="77777777" w:rsidTr="4DD10612">
        <w:tc>
          <w:tcPr>
            <w:tcW w:w="1768" w:type="dxa"/>
            <w:shd w:val="clear" w:color="auto" w:fill="EEECE1" w:themeFill="background2"/>
            <w:vAlign w:val="center"/>
          </w:tcPr>
          <w:p w14:paraId="04D7451F" w14:textId="77777777" w:rsidR="00601734" w:rsidRPr="00EE61EA" w:rsidRDefault="4DD10612" w:rsidP="4DD10612">
            <w:pPr>
              <w:pStyle w:val="ab"/>
              <w:ind w:leftChars="0" w:left="0"/>
              <w:jc w:val="center"/>
              <w:rPr>
                <w:b/>
                <w:bCs/>
              </w:rPr>
            </w:pPr>
            <w:r w:rsidRPr="4DD10612">
              <w:rPr>
                <w:b/>
                <w:bCs/>
              </w:rPr>
              <w:t>요구사항 내역</w:t>
            </w:r>
          </w:p>
        </w:tc>
        <w:tc>
          <w:tcPr>
            <w:tcW w:w="7074" w:type="dxa"/>
            <w:gridSpan w:val="4"/>
            <w:vAlign w:val="center"/>
          </w:tcPr>
          <w:p w14:paraId="51836A6A" w14:textId="6947C14F" w:rsidR="00EA21A6" w:rsidRDefault="4DD10612" w:rsidP="00091D8D">
            <w:pPr>
              <w:pStyle w:val="a0"/>
            </w:pPr>
            <w:r>
              <w:t>로그인 / 회원가입 (이메일 가입 또는 페이스북 가입)</w:t>
            </w:r>
          </w:p>
          <w:p w14:paraId="399633AA" w14:textId="31466FBD" w:rsidR="009E409B" w:rsidRPr="00EE61EA" w:rsidRDefault="4DD10612" w:rsidP="00091D8D">
            <w:pPr>
              <w:pStyle w:val="a0"/>
            </w:pPr>
            <w:proofErr w:type="gramStart"/>
            <w:r>
              <w:t>마이페이지 :</w:t>
            </w:r>
            <w:proofErr w:type="gramEnd"/>
            <w:r>
              <w:t xml:space="preserve"> 대여현황 / 반응보기(SNS) / 위치정보</w:t>
            </w:r>
          </w:p>
        </w:tc>
      </w:tr>
    </w:tbl>
    <w:p w14:paraId="0A739287" w14:textId="77777777" w:rsidR="00073E33" w:rsidRPr="00066AFE" w:rsidRDefault="00073E33" w:rsidP="00113AFF">
      <w:pPr>
        <w:pStyle w:val="ab"/>
        <w:ind w:leftChars="0" w:left="0"/>
        <w:rPr>
          <w:rFonts w:hint="eastAsia"/>
        </w:rPr>
      </w:pPr>
      <w:bookmarkStart w:id="13" w:name="_Toc251168365"/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1723"/>
        <w:gridCol w:w="1731"/>
        <w:gridCol w:w="1722"/>
        <w:gridCol w:w="1718"/>
      </w:tblGrid>
      <w:tr w:rsidR="00073E33" w14:paraId="2A4621D4" w14:textId="77777777" w:rsidTr="4DD10612">
        <w:tc>
          <w:tcPr>
            <w:tcW w:w="1768" w:type="dxa"/>
            <w:vMerge w:val="restart"/>
            <w:shd w:val="clear" w:color="auto" w:fill="EEECE1" w:themeFill="background2"/>
            <w:vAlign w:val="center"/>
          </w:tcPr>
          <w:p w14:paraId="0EC8EDE2" w14:textId="77777777" w:rsidR="00073E33" w:rsidRPr="00EE61EA" w:rsidRDefault="4DD10612" w:rsidP="4DD10612">
            <w:pPr>
              <w:pStyle w:val="ab"/>
              <w:ind w:leftChars="0" w:left="0"/>
              <w:jc w:val="center"/>
              <w:rPr>
                <w:b/>
                <w:bCs/>
              </w:rPr>
            </w:pPr>
            <w:r w:rsidRPr="4DD10612">
              <w:rPr>
                <w:b/>
                <w:bCs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4D5AAA5A" w14:textId="2F68810D" w:rsidR="00073E33" w:rsidRPr="00584977" w:rsidRDefault="4DD10612" w:rsidP="4DD10612">
            <w:pPr>
              <w:pStyle w:val="ab"/>
              <w:ind w:leftChars="0" w:left="0"/>
              <w:jc w:val="center"/>
              <w:rPr>
                <w:b/>
                <w:bCs/>
                <w:sz w:val="30"/>
                <w:szCs w:val="30"/>
              </w:rPr>
            </w:pPr>
            <w:r w:rsidRPr="4DD10612">
              <w:rPr>
                <w:b/>
                <w:bCs/>
                <w:sz w:val="30"/>
                <w:szCs w:val="30"/>
              </w:rPr>
              <w:t>Landing (시작 화면)</w:t>
            </w:r>
          </w:p>
        </w:tc>
      </w:tr>
      <w:tr w:rsidR="00073E33" w14:paraId="49D4D0C7" w14:textId="77777777" w:rsidTr="4DD10612">
        <w:tc>
          <w:tcPr>
            <w:tcW w:w="1768" w:type="dxa"/>
            <w:vMerge/>
            <w:shd w:val="clear" w:color="auto" w:fill="EEECE1" w:themeFill="background2"/>
            <w:vAlign w:val="center"/>
          </w:tcPr>
          <w:p w14:paraId="5F8C8167" w14:textId="77777777" w:rsidR="00073E33" w:rsidRPr="00EE61EA" w:rsidRDefault="00073E33" w:rsidP="00073E33">
            <w:pPr>
              <w:pStyle w:val="ab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EECE1" w:themeFill="background2"/>
            <w:vAlign w:val="center"/>
          </w:tcPr>
          <w:p w14:paraId="2C4D3FE2" w14:textId="77777777" w:rsidR="00073E33" w:rsidRDefault="4DD10612" w:rsidP="00073E33">
            <w:pPr>
              <w:pStyle w:val="ab"/>
              <w:ind w:leftChars="0" w:left="0"/>
              <w:jc w:val="center"/>
            </w:pPr>
            <w:r>
              <w:t>ID</w:t>
            </w:r>
          </w:p>
        </w:tc>
        <w:tc>
          <w:tcPr>
            <w:tcW w:w="1769" w:type="dxa"/>
            <w:vAlign w:val="center"/>
          </w:tcPr>
          <w:p w14:paraId="2A98976C" w14:textId="77777777" w:rsidR="00073E33" w:rsidRDefault="4DD10612" w:rsidP="00073E33">
            <w:pPr>
              <w:pStyle w:val="ab"/>
              <w:ind w:leftChars="0" w:left="0"/>
              <w:jc w:val="center"/>
            </w:pPr>
            <w:r>
              <w:t>R002</w:t>
            </w:r>
          </w:p>
        </w:tc>
        <w:tc>
          <w:tcPr>
            <w:tcW w:w="1768" w:type="dxa"/>
            <w:shd w:val="clear" w:color="auto" w:fill="EEECE1" w:themeFill="background2"/>
            <w:vAlign w:val="center"/>
          </w:tcPr>
          <w:p w14:paraId="3AF5C74D" w14:textId="77777777" w:rsidR="00073E33" w:rsidRDefault="4DD10612" w:rsidP="00073E33">
            <w:pPr>
              <w:pStyle w:val="ab"/>
              <w:ind w:leftChars="0" w:left="0"/>
              <w:jc w:val="center"/>
            </w:pPr>
            <w:r>
              <w:t>우선순위</w:t>
            </w:r>
          </w:p>
        </w:tc>
        <w:tc>
          <w:tcPr>
            <w:tcW w:w="1768" w:type="dxa"/>
            <w:vAlign w:val="center"/>
          </w:tcPr>
          <w:p w14:paraId="01EBB03D" w14:textId="77777777" w:rsidR="00073E33" w:rsidRDefault="4DD10612" w:rsidP="00073E33">
            <w:pPr>
              <w:pStyle w:val="ab"/>
              <w:ind w:leftChars="0" w:left="0"/>
              <w:jc w:val="center"/>
            </w:pPr>
            <w:r>
              <w:t>-</w:t>
            </w:r>
          </w:p>
        </w:tc>
      </w:tr>
      <w:tr w:rsidR="00073E33" w14:paraId="7A43D05C" w14:textId="77777777" w:rsidTr="4DD10612">
        <w:tc>
          <w:tcPr>
            <w:tcW w:w="1768" w:type="dxa"/>
            <w:shd w:val="clear" w:color="auto" w:fill="EEECE1" w:themeFill="background2"/>
            <w:vAlign w:val="center"/>
          </w:tcPr>
          <w:p w14:paraId="045A3A1E" w14:textId="77777777" w:rsidR="00073E33" w:rsidRPr="00EE61EA" w:rsidRDefault="4DD10612" w:rsidP="4DD10612">
            <w:pPr>
              <w:pStyle w:val="ab"/>
              <w:ind w:leftChars="0" w:left="0"/>
              <w:jc w:val="center"/>
              <w:rPr>
                <w:b/>
                <w:bCs/>
              </w:rPr>
            </w:pPr>
            <w:r w:rsidRPr="4DD10612">
              <w:rPr>
                <w:b/>
                <w:bCs/>
              </w:rPr>
              <w:t>요구사항 내역</w:t>
            </w:r>
          </w:p>
        </w:tc>
        <w:tc>
          <w:tcPr>
            <w:tcW w:w="7074" w:type="dxa"/>
            <w:gridSpan w:val="4"/>
            <w:vAlign w:val="center"/>
          </w:tcPr>
          <w:p w14:paraId="14743085" w14:textId="7B15DD82" w:rsidR="004B4306" w:rsidRPr="00EE61EA" w:rsidRDefault="4DD10612" w:rsidP="00091D8D">
            <w:pPr>
              <w:pStyle w:val="a0"/>
            </w:pPr>
            <w:r>
              <w:t>오늘의 미션물고기 (R004 연결)</w:t>
            </w:r>
          </w:p>
          <w:p w14:paraId="3AB53298" w14:textId="3B462C7D" w:rsidR="00C56EC3" w:rsidRDefault="4DD10612" w:rsidP="00091D8D">
            <w:pPr>
              <w:pStyle w:val="a0"/>
            </w:pPr>
            <w:r>
              <w:t>오늘의 내가 잡은 물고기 (R003 연결)</w:t>
            </w:r>
          </w:p>
          <w:p w14:paraId="02FE8BBF" w14:textId="200BF027" w:rsidR="003F5C31" w:rsidRPr="00EE61EA" w:rsidRDefault="4DD10612" w:rsidP="00091D8D">
            <w:pPr>
              <w:pStyle w:val="a0"/>
            </w:pPr>
            <w:r>
              <w:t>타임라인 (R003 연결)</w:t>
            </w:r>
          </w:p>
        </w:tc>
      </w:tr>
    </w:tbl>
    <w:p w14:paraId="169D5F8C" w14:textId="77777777" w:rsidR="002C391B" w:rsidRDefault="002C391B" w:rsidP="00C56EC3">
      <w:pPr>
        <w:pStyle w:val="ab"/>
        <w:ind w:leftChars="0" w:left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3"/>
        <w:gridCol w:w="1732"/>
        <w:gridCol w:w="1722"/>
        <w:gridCol w:w="1718"/>
      </w:tblGrid>
      <w:tr w:rsidR="00C56EC3" w14:paraId="45692211" w14:textId="77777777" w:rsidTr="4DD10612">
        <w:tc>
          <w:tcPr>
            <w:tcW w:w="1768" w:type="dxa"/>
            <w:vMerge w:val="restart"/>
            <w:shd w:val="clear" w:color="auto" w:fill="EEECE1" w:themeFill="background2"/>
            <w:vAlign w:val="center"/>
          </w:tcPr>
          <w:p w14:paraId="2E674DA9" w14:textId="77777777" w:rsidR="00C56EC3" w:rsidRPr="00EE61EA" w:rsidRDefault="4DD10612" w:rsidP="4DD10612">
            <w:pPr>
              <w:pStyle w:val="ab"/>
              <w:ind w:leftChars="0" w:left="0"/>
              <w:jc w:val="center"/>
              <w:rPr>
                <w:b/>
                <w:bCs/>
              </w:rPr>
            </w:pPr>
            <w:r w:rsidRPr="4DD10612">
              <w:rPr>
                <w:b/>
                <w:bCs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4C1B1107" w14:textId="6827C062" w:rsidR="00C56EC3" w:rsidRPr="00F26C0F" w:rsidRDefault="4DD10612" w:rsidP="4DD10612">
            <w:pPr>
              <w:pStyle w:val="ab"/>
              <w:ind w:leftChars="0" w:left="0"/>
              <w:jc w:val="center"/>
              <w:rPr>
                <w:b/>
                <w:bCs/>
                <w:sz w:val="30"/>
                <w:szCs w:val="30"/>
              </w:rPr>
            </w:pPr>
            <w:r w:rsidRPr="4DD10612">
              <w:rPr>
                <w:b/>
                <w:bCs/>
                <w:sz w:val="30"/>
                <w:szCs w:val="30"/>
              </w:rPr>
              <w:t>SNS (커뮤니티)</w:t>
            </w:r>
          </w:p>
        </w:tc>
      </w:tr>
      <w:tr w:rsidR="00C56EC3" w14:paraId="3BEEFB5E" w14:textId="77777777" w:rsidTr="4DD10612">
        <w:tc>
          <w:tcPr>
            <w:tcW w:w="1768" w:type="dxa"/>
            <w:vMerge/>
            <w:shd w:val="clear" w:color="auto" w:fill="EEECE1" w:themeFill="background2"/>
            <w:vAlign w:val="center"/>
          </w:tcPr>
          <w:p w14:paraId="6D4CCEEC" w14:textId="77777777" w:rsidR="00C56EC3" w:rsidRPr="00EE61EA" w:rsidRDefault="00C56EC3" w:rsidP="003938A4">
            <w:pPr>
              <w:pStyle w:val="ab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EECE1" w:themeFill="background2"/>
            <w:vAlign w:val="center"/>
          </w:tcPr>
          <w:p w14:paraId="36AB3164" w14:textId="77777777" w:rsidR="00C56EC3" w:rsidRDefault="4DD10612" w:rsidP="003938A4">
            <w:pPr>
              <w:pStyle w:val="ab"/>
              <w:ind w:leftChars="0" w:left="0"/>
              <w:jc w:val="center"/>
            </w:pPr>
            <w:r>
              <w:t>ID</w:t>
            </w:r>
          </w:p>
        </w:tc>
        <w:tc>
          <w:tcPr>
            <w:tcW w:w="1769" w:type="dxa"/>
            <w:vAlign w:val="center"/>
          </w:tcPr>
          <w:p w14:paraId="60929454" w14:textId="77777777" w:rsidR="00C56EC3" w:rsidRDefault="4DD10612" w:rsidP="003938A4">
            <w:pPr>
              <w:pStyle w:val="ab"/>
              <w:ind w:leftChars="0" w:left="0"/>
              <w:jc w:val="center"/>
            </w:pPr>
            <w:r>
              <w:t>R003</w:t>
            </w:r>
          </w:p>
        </w:tc>
        <w:tc>
          <w:tcPr>
            <w:tcW w:w="1768" w:type="dxa"/>
            <w:shd w:val="clear" w:color="auto" w:fill="EEECE1" w:themeFill="background2"/>
            <w:vAlign w:val="center"/>
          </w:tcPr>
          <w:p w14:paraId="725153E6" w14:textId="77777777" w:rsidR="00C56EC3" w:rsidRDefault="4DD10612" w:rsidP="003938A4">
            <w:pPr>
              <w:pStyle w:val="ab"/>
              <w:ind w:leftChars="0" w:left="0"/>
              <w:jc w:val="center"/>
            </w:pPr>
            <w:r>
              <w:t>우선순위</w:t>
            </w:r>
          </w:p>
        </w:tc>
        <w:tc>
          <w:tcPr>
            <w:tcW w:w="1768" w:type="dxa"/>
            <w:vAlign w:val="center"/>
          </w:tcPr>
          <w:p w14:paraId="350C8249" w14:textId="77777777" w:rsidR="00C56EC3" w:rsidRDefault="4DD10612" w:rsidP="003938A4">
            <w:pPr>
              <w:pStyle w:val="ab"/>
              <w:ind w:leftChars="0" w:left="0"/>
              <w:jc w:val="center"/>
            </w:pPr>
            <w:r>
              <w:t>-</w:t>
            </w:r>
          </w:p>
        </w:tc>
      </w:tr>
      <w:tr w:rsidR="00C56EC3" w14:paraId="41909DEC" w14:textId="77777777" w:rsidTr="4DD10612">
        <w:tc>
          <w:tcPr>
            <w:tcW w:w="1768" w:type="dxa"/>
            <w:shd w:val="clear" w:color="auto" w:fill="EEECE1" w:themeFill="background2"/>
            <w:vAlign w:val="center"/>
          </w:tcPr>
          <w:p w14:paraId="5A2E1E9D" w14:textId="77777777" w:rsidR="00C56EC3" w:rsidRPr="00EE61EA" w:rsidRDefault="4DD10612" w:rsidP="4DD10612">
            <w:pPr>
              <w:pStyle w:val="ab"/>
              <w:ind w:leftChars="0" w:left="0"/>
              <w:jc w:val="center"/>
              <w:rPr>
                <w:b/>
                <w:bCs/>
              </w:rPr>
            </w:pPr>
            <w:r w:rsidRPr="4DD10612">
              <w:rPr>
                <w:b/>
                <w:bCs/>
              </w:rPr>
              <w:t>요구사항 내역</w:t>
            </w:r>
          </w:p>
        </w:tc>
        <w:tc>
          <w:tcPr>
            <w:tcW w:w="7074" w:type="dxa"/>
            <w:gridSpan w:val="4"/>
            <w:vAlign w:val="center"/>
          </w:tcPr>
          <w:p w14:paraId="7EE559B6" w14:textId="77777777" w:rsidR="00862380" w:rsidRDefault="4DD10612" w:rsidP="00091D8D">
            <w:pPr>
              <w:pStyle w:val="a0"/>
            </w:pPr>
            <w:r>
              <w:t>타임라인 기능 구현 (Like Facebook)</w:t>
            </w:r>
          </w:p>
          <w:p w14:paraId="1BC722D9" w14:textId="50345541" w:rsidR="003F5C31" w:rsidRPr="00EE61EA" w:rsidRDefault="4DD10612" w:rsidP="00091D8D">
            <w:pPr>
              <w:pStyle w:val="a0"/>
            </w:pPr>
            <w:r>
              <w:t>오늘의 내가 잡은 물고기와 한마디 업로드 구현</w:t>
            </w:r>
          </w:p>
        </w:tc>
      </w:tr>
    </w:tbl>
    <w:p w14:paraId="64073E53" w14:textId="77777777" w:rsidR="00862380" w:rsidRDefault="00862380" w:rsidP="00862380">
      <w:pPr>
        <w:pStyle w:val="ab"/>
        <w:ind w:leftChars="0" w:left="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1723"/>
        <w:gridCol w:w="1731"/>
        <w:gridCol w:w="1722"/>
        <w:gridCol w:w="1718"/>
      </w:tblGrid>
      <w:tr w:rsidR="003938A4" w14:paraId="095C3EA3" w14:textId="77777777" w:rsidTr="4DD10612">
        <w:tc>
          <w:tcPr>
            <w:tcW w:w="1722" w:type="dxa"/>
            <w:vMerge w:val="restart"/>
            <w:shd w:val="clear" w:color="auto" w:fill="EEECE1" w:themeFill="background2"/>
            <w:vAlign w:val="center"/>
          </w:tcPr>
          <w:p w14:paraId="54EEB415" w14:textId="77777777" w:rsidR="003938A4" w:rsidRPr="00EE61EA" w:rsidRDefault="4DD10612" w:rsidP="4DD10612">
            <w:pPr>
              <w:pStyle w:val="ab"/>
              <w:ind w:leftChars="0" w:left="0"/>
              <w:jc w:val="center"/>
              <w:rPr>
                <w:b/>
                <w:bCs/>
              </w:rPr>
            </w:pPr>
            <w:r w:rsidRPr="4DD10612">
              <w:rPr>
                <w:b/>
                <w:bCs/>
              </w:rPr>
              <w:t>요구사항</w:t>
            </w:r>
          </w:p>
        </w:tc>
        <w:tc>
          <w:tcPr>
            <w:tcW w:w="6894" w:type="dxa"/>
            <w:gridSpan w:val="4"/>
            <w:vAlign w:val="center"/>
          </w:tcPr>
          <w:p w14:paraId="647F7945" w14:textId="25FE69EA" w:rsidR="003938A4" w:rsidRPr="00F26C0F" w:rsidRDefault="4DD10612" w:rsidP="4DD10612">
            <w:pPr>
              <w:pStyle w:val="ab"/>
              <w:ind w:leftChars="0" w:left="0"/>
              <w:jc w:val="center"/>
              <w:rPr>
                <w:b/>
                <w:bCs/>
                <w:sz w:val="30"/>
                <w:szCs w:val="30"/>
              </w:rPr>
            </w:pPr>
            <w:r w:rsidRPr="4DD10612">
              <w:rPr>
                <w:b/>
                <w:bCs/>
                <w:sz w:val="30"/>
                <w:szCs w:val="30"/>
              </w:rPr>
              <w:t>Mission (이벤트)</w:t>
            </w:r>
          </w:p>
        </w:tc>
      </w:tr>
      <w:tr w:rsidR="003938A4" w14:paraId="2EE6EEE0" w14:textId="77777777" w:rsidTr="4DD10612">
        <w:tc>
          <w:tcPr>
            <w:tcW w:w="1722" w:type="dxa"/>
            <w:vMerge/>
            <w:shd w:val="clear" w:color="auto" w:fill="EEECE1" w:themeFill="background2"/>
            <w:vAlign w:val="center"/>
          </w:tcPr>
          <w:p w14:paraId="32DB9C47" w14:textId="77777777" w:rsidR="003938A4" w:rsidRPr="00EE61EA" w:rsidRDefault="003938A4" w:rsidP="003938A4">
            <w:pPr>
              <w:pStyle w:val="ab"/>
              <w:ind w:leftChars="0" w:left="0"/>
              <w:jc w:val="center"/>
              <w:rPr>
                <w:b/>
              </w:rPr>
            </w:pPr>
          </w:p>
        </w:tc>
        <w:tc>
          <w:tcPr>
            <w:tcW w:w="1723" w:type="dxa"/>
            <w:shd w:val="clear" w:color="auto" w:fill="EEECE1" w:themeFill="background2"/>
            <w:vAlign w:val="center"/>
          </w:tcPr>
          <w:p w14:paraId="2E0717F3" w14:textId="77777777" w:rsidR="003938A4" w:rsidRDefault="4DD10612" w:rsidP="003938A4">
            <w:pPr>
              <w:pStyle w:val="ab"/>
              <w:ind w:leftChars="0" w:left="0"/>
              <w:jc w:val="center"/>
            </w:pPr>
            <w:r>
              <w:t>ID</w:t>
            </w:r>
          </w:p>
        </w:tc>
        <w:tc>
          <w:tcPr>
            <w:tcW w:w="1731" w:type="dxa"/>
            <w:vAlign w:val="center"/>
          </w:tcPr>
          <w:p w14:paraId="612E9C0B" w14:textId="77777777" w:rsidR="003938A4" w:rsidRDefault="4DD10612" w:rsidP="003938A4">
            <w:pPr>
              <w:pStyle w:val="ab"/>
              <w:ind w:leftChars="0" w:left="0"/>
              <w:jc w:val="center"/>
            </w:pPr>
            <w:r>
              <w:t>R004</w:t>
            </w:r>
          </w:p>
        </w:tc>
        <w:tc>
          <w:tcPr>
            <w:tcW w:w="1722" w:type="dxa"/>
            <w:shd w:val="clear" w:color="auto" w:fill="EEECE1" w:themeFill="background2"/>
            <w:vAlign w:val="center"/>
          </w:tcPr>
          <w:p w14:paraId="542538DF" w14:textId="77777777" w:rsidR="003938A4" w:rsidRDefault="4DD10612" w:rsidP="003938A4">
            <w:pPr>
              <w:pStyle w:val="ab"/>
              <w:ind w:leftChars="0" w:left="0"/>
              <w:jc w:val="center"/>
            </w:pPr>
            <w:r>
              <w:t>우선순위</w:t>
            </w:r>
          </w:p>
        </w:tc>
        <w:tc>
          <w:tcPr>
            <w:tcW w:w="1718" w:type="dxa"/>
            <w:vAlign w:val="center"/>
          </w:tcPr>
          <w:p w14:paraId="3303ABEA" w14:textId="77777777" w:rsidR="003938A4" w:rsidRDefault="4DD10612" w:rsidP="003938A4">
            <w:pPr>
              <w:pStyle w:val="ab"/>
              <w:ind w:leftChars="0" w:left="0"/>
              <w:jc w:val="center"/>
            </w:pPr>
            <w:r>
              <w:t>-</w:t>
            </w:r>
          </w:p>
        </w:tc>
      </w:tr>
      <w:tr w:rsidR="003938A4" w14:paraId="703E6708" w14:textId="77777777" w:rsidTr="4DD10612">
        <w:trPr>
          <w:trHeight w:val="1995"/>
        </w:trPr>
        <w:tc>
          <w:tcPr>
            <w:tcW w:w="1722" w:type="dxa"/>
            <w:shd w:val="clear" w:color="auto" w:fill="EEECE1" w:themeFill="background2"/>
            <w:vAlign w:val="center"/>
          </w:tcPr>
          <w:p w14:paraId="6C66CA0F" w14:textId="77777777" w:rsidR="003938A4" w:rsidRPr="00EE61EA" w:rsidRDefault="4DD10612" w:rsidP="4DD10612">
            <w:pPr>
              <w:pStyle w:val="ab"/>
              <w:ind w:leftChars="0" w:left="0"/>
              <w:jc w:val="center"/>
              <w:rPr>
                <w:b/>
                <w:bCs/>
              </w:rPr>
            </w:pPr>
            <w:r w:rsidRPr="4DD10612">
              <w:rPr>
                <w:b/>
                <w:bCs/>
              </w:rPr>
              <w:t>요구사항 내역</w:t>
            </w:r>
          </w:p>
        </w:tc>
        <w:tc>
          <w:tcPr>
            <w:tcW w:w="6894" w:type="dxa"/>
            <w:gridSpan w:val="4"/>
            <w:vAlign w:val="center"/>
          </w:tcPr>
          <w:p w14:paraId="3E62949D" w14:textId="77777777" w:rsidR="003938A4" w:rsidRDefault="4DD10612" w:rsidP="00091D8D">
            <w:pPr>
              <w:pStyle w:val="a0"/>
            </w:pPr>
            <w:r>
              <w:t>남이 잡은 물고기를 올린 개시물에 댓글에 대해 랜덤으로 포인트 지급 (R002 연동)</w:t>
            </w:r>
          </w:p>
          <w:p w14:paraId="66EC2BEA" w14:textId="77777777" w:rsidR="003938A4" w:rsidRPr="00EE61EA" w:rsidRDefault="4DD10612" w:rsidP="00091D8D">
            <w:pPr>
              <w:pStyle w:val="a0"/>
            </w:pPr>
            <w:r>
              <w:t>오늘의 미션 물고기를 알려주고 잡아서 업로드 할 경우 포인트 지급 (R002 연동)</w:t>
            </w:r>
          </w:p>
          <w:p w14:paraId="0D5DAAE5" w14:textId="77777777" w:rsidR="003938A4" w:rsidRDefault="4DD10612" w:rsidP="00091D8D">
            <w:pPr>
              <w:pStyle w:val="a0"/>
            </w:pPr>
            <w:r>
              <w:t>포인트로 장비제공 이벤트참여 가능 (예정)</w:t>
            </w:r>
          </w:p>
          <w:p w14:paraId="5D71C278" w14:textId="77777777" w:rsidR="003938A4" w:rsidRPr="00EE61EA" w:rsidRDefault="003938A4" w:rsidP="00091D8D">
            <w:pPr>
              <w:pStyle w:val="a0"/>
            </w:pPr>
          </w:p>
        </w:tc>
      </w:tr>
      <w:tr w:rsidR="00862380" w14:paraId="2EFBF064" w14:textId="77777777" w:rsidTr="4DD10612">
        <w:tc>
          <w:tcPr>
            <w:tcW w:w="1722" w:type="dxa"/>
            <w:vMerge w:val="restart"/>
            <w:shd w:val="clear" w:color="auto" w:fill="EEECE1" w:themeFill="background2"/>
            <w:vAlign w:val="center"/>
          </w:tcPr>
          <w:p w14:paraId="04EEDCF5" w14:textId="77777777" w:rsidR="00862380" w:rsidRPr="00EE61EA" w:rsidRDefault="4DD10612" w:rsidP="4DD10612">
            <w:pPr>
              <w:pStyle w:val="ab"/>
              <w:ind w:leftChars="0" w:left="0"/>
              <w:jc w:val="center"/>
              <w:rPr>
                <w:b/>
                <w:bCs/>
              </w:rPr>
            </w:pPr>
            <w:r w:rsidRPr="4DD10612">
              <w:rPr>
                <w:b/>
                <w:bCs/>
              </w:rPr>
              <w:t>요구사항</w:t>
            </w:r>
          </w:p>
        </w:tc>
        <w:tc>
          <w:tcPr>
            <w:tcW w:w="6894" w:type="dxa"/>
            <w:gridSpan w:val="4"/>
            <w:vAlign w:val="center"/>
          </w:tcPr>
          <w:p w14:paraId="5A9F5E92" w14:textId="1C577058" w:rsidR="00862380" w:rsidRPr="00F26C0F" w:rsidRDefault="4DD10612" w:rsidP="4DD10612">
            <w:pPr>
              <w:pStyle w:val="ab"/>
              <w:ind w:leftChars="0" w:left="0"/>
              <w:jc w:val="center"/>
              <w:rPr>
                <w:b/>
                <w:bCs/>
                <w:sz w:val="30"/>
                <w:szCs w:val="30"/>
              </w:rPr>
            </w:pPr>
            <w:r w:rsidRPr="4DD10612">
              <w:rPr>
                <w:b/>
                <w:bCs/>
                <w:sz w:val="30"/>
                <w:szCs w:val="30"/>
              </w:rPr>
              <w:t>Party (같이 낚시할 사람 찾기)</w:t>
            </w:r>
          </w:p>
        </w:tc>
      </w:tr>
      <w:tr w:rsidR="00862380" w14:paraId="0FCF2E32" w14:textId="77777777" w:rsidTr="4DD10612">
        <w:tc>
          <w:tcPr>
            <w:tcW w:w="1722" w:type="dxa"/>
            <w:vMerge/>
            <w:shd w:val="clear" w:color="auto" w:fill="EEECE1" w:themeFill="background2"/>
            <w:vAlign w:val="center"/>
          </w:tcPr>
          <w:p w14:paraId="1241EEA5" w14:textId="77777777" w:rsidR="00862380" w:rsidRPr="00EE61EA" w:rsidRDefault="00862380" w:rsidP="003938A4">
            <w:pPr>
              <w:pStyle w:val="ab"/>
              <w:ind w:leftChars="0" w:left="0"/>
              <w:jc w:val="center"/>
              <w:rPr>
                <w:b/>
              </w:rPr>
            </w:pPr>
          </w:p>
        </w:tc>
        <w:tc>
          <w:tcPr>
            <w:tcW w:w="1723" w:type="dxa"/>
            <w:shd w:val="clear" w:color="auto" w:fill="EEECE1" w:themeFill="background2"/>
            <w:vAlign w:val="center"/>
          </w:tcPr>
          <w:p w14:paraId="066CD9E8" w14:textId="77777777" w:rsidR="00862380" w:rsidRDefault="4DD10612" w:rsidP="003938A4">
            <w:pPr>
              <w:pStyle w:val="ab"/>
              <w:ind w:leftChars="0" w:left="0"/>
              <w:jc w:val="center"/>
            </w:pPr>
            <w:r>
              <w:t>ID</w:t>
            </w:r>
          </w:p>
        </w:tc>
        <w:tc>
          <w:tcPr>
            <w:tcW w:w="1731" w:type="dxa"/>
            <w:vAlign w:val="center"/>
          </w:tcPr>
          <w:p w14:paraId="18F041F8" w14:textId="6B6514EF" w:rsidR="00862380" w:rsidRDefault="4DD10612" w:rsidP="003938A4">
            <w:pPr>
              <w:pStyle w:val="ab"/>
              <w:ind w:leftChars="0" w:left="0"/>
              <w:jc w:val="center"/>
            </w:pPr>
            <w:r>
              <w:t>R005</w:t>
            </w:r>
          </w:p>
        </w:tc>
        <w:tc>
          <w:tcPr>
            <w:tcW w:w="1722" w:type="dxa"/>
            <w:shd w:val="clear" w:color="auto" w:fill="EEECE1" w:themeFill="background2"/>
            <w:vAlign w:val="center"/>
          </w:tcPr>
          <w:p w14:paraId="541F92C5" w14:textId="77777777" w:rsidR="00862380" w:rsidRDefault="4DD10612" w:rsidP="003938A4">
            <w:pPr>
              <w:pStyle w:val="ab"/>
              <w:ind w:leftChars="0" w:left="0"/>
              <w:jc w:val="center"/>
            </w:pPr>
            <w:r>
              <w:t>우선순위</w:t>
            </w:r>
          </w:p>
        </w:tc>
        <w:tc>
          <w:tcPr>
            <w:tcW w:w="1718" w:type="dxa"/>
            <w:vAlign w:val="center"/>
          </w:tcPr>
          <w:p w14:paraId="5A4E7AF0" w14:textId="77777777" w:rsidR="00862380" w:rsidRDefault="4DD10612" w:rsidP="003938A4">
            <w:pPr>
              <w:pStyle w:val="ab"/>
              <w:ind w:leftChars="0" w:left="0"/>
              <w:jc w:val="center"/>
            </w:pPr>
            <w:r>
              <w:t>-</w:t>
            </w:r>
          </w:p>
        </w:tc>
      </w:tr>
      <w:tr w:rsidR="00862380" w14:paraId="6D39FAF1" w14:textId="77777777" w:rsidTr="4DD10612">
        <w:tc>
          <w:tcPr>
            <w:tcW w:w="1722" w:type="dxa"/>
            <w:shd w:val="clear" w:color="auto" w:fill="EEECE1" w:themeFill="background2"/>
            <w:vAlign w:val="center"/>
          </w:tcPr>
          <w:p w14:paraId="1A2BE1F3" w14:textId="77777777" w:rsidR="00862380" w:rsidRPr="00EE61EA" w:rsidRDefault="4DD10612" w:rsidP="4DD10612">
            <w:pPr>
              <w:pStyle w:val="ab"/>
              <w:ind w:leftChars="0" w:left="0"/>
              <w:jc w:val="center"/>
              <w:rPr>
                <w:b/>
                <w:bCs/>
              </w:rPr>
            </w:pPr>
            <w:r w:rsidRPr="4DD10612">
              <w:rPr>
                <w:b/>
                <w:bCs/>
              </w:rPr>
              <w:t>요구사항 내역</w:t>
            </w:r>
          </w:p>
        </w:tc>
        <w:tc>
          <w:tcPr>
            <w:tcW w:w="6894" w:type="dxa"/>
            <w:gridSpan w:val="4"/>
            <w:vAlign w:val="center"/>
          </w:tcPr>
          <w:p w14:paraId="4F536A72" w14:textId="4845D860" w:rsidR="003F5C31" w:rsidRDefault="4DD10612" w:rsidP="00091D8D">
            <w:pPr>
              <w:pStyle w:val="a0"/>
            </w:pPr>
            <w:r>
              <w:t>개시물에 계획(위치정보포함) 입력 기능 추가.</w:t>
            </w:r>
          </w:p>
          <w:p w14:paraId="50927A06" w14:textId="6416ACBF" w:rsidR="003F5C31" w:rsidRDefault="4DD10612" w:rsidP="00091D8D">
            <w:pPr>
              <w:pStyle w:val="a0"/>
            </w:pPr>
            <w:r>
              <w:t>투표의 형태로 참가신청 받기</w:t>
            </w:r>
          </w:p>
          <w:p w14:paraId="4D6A2C42" w14:textId="3A10700F" w:rsidR="003938A4" w:rsidRDefault="4DD10612" w:rsidP="00091D8D">
            <w:pPr>
              <w:pStyle w:val="a0"/>
            </w:pPr>
            <w:r>
              <w:t xml:space="preserve">EX) 해운대 </w:t>
            </w:r>
            <w:proofErr w:type="spellStart"/>
            <w:r>
              <w:t>청사포에서</w:t>
            </w:r>
            <w:proofErr w:type="spellEnd"/>
            <w:r>
              <w:t xml:space="preserve"> 1월 20일 같이 낚시할 사람을 구합니다.</w:t>
            </w:r>
          </w:p>
          <w:p w14:paraId="276C455F" w14:textId="0D6B58C8" w:rsidR="000760D4" w:rsidRDefault="4DD10612" w:rsidP="00091D8D">
            <w:pPr>
              <w:pStyle w:val="a0"/>
            </w:pPr>
            <w:r>
              <w:t xml:space="preserve">주최자)실행 -&gt; 지도에 마커 체크 -&gt; 날짜 입력 -&gt; </w:t>
            </w:r>
            <w:proofErr w:type="spellStart"/>
            <w:r>
              <w:t>글입력</w:t>
            </w:r>
            <w:proofErr w:type="spellEnd"/>
            <w:r>
              <w:t>(좌표, 날짜, 유저 ID</w:t>
            </w:r>
            <w:proofErr w:type="gramStart"/>
            <w:r>
              <w:t>,주최자의</w:t>
            </w:r>
            <w:proofErr w:type="gramEnd"/>
            <w:r>
              <w:t xml:space="preserve"> 정보, Title, Content)  </w:t>
            </w:r>
          </w:p>
          <w:p w14:paraId="571F778B" w14:textId="506581F9" w:rsidR="00091D8D" w:rsidRPr="00EE61EA" w:rsidRDefault="4DD10612" w:rsidP="00091D8D">
            <w:pPr>
              <w:pStyle w:val="a0"/>
            </w:pPr>
            <w:r>
              <w:t>참가자) 앱을 실행한다 -&gt; 파티 탭으로 들어간다 -&gt; 지도에서 마커를 찾는다 -&gt;</w:t>
            </w:r>
          </w:p>
        </w:tc>
      </w:tr>
    </w:tbl>
    <w:p w14:paraId="645CDB85" w14:textId="77777777" w:rsidR="00C56EC3" w:rsidRPr="00862380" w:rsidRDefault="00C56EC3" w:rsidP="00C56EC3">
      <w:pPr>
        <w:pStyle w:val="ab"/>
        <w:ind w:leftChars="0" w:left="0"/>
      </w:pPr>
    </w:p>
    <w:p w14:paraId="595E73C7" w14:textId="12FB0155" w:rsidR="00376DAB" w:rsidRDefault="4DD10612" w:rsidP="00AE5EE6">
      <w:pPr>
        <w:pStyle w:val="aa"/>
      </w:pPr>
      <w:r>
        <w:t>3.3 대여</w:t>
      </w:r>
      <w:bookmarkEnd w:id="13"/>
    </w:p>
    <w:p w14:paraId="178C79CE" w14:textId="77777777" w:rsidR="00AE5EE6" w:rsidRPr="00AE5EE6" w:rsidRDefault="00AE5EE6" w:rsidP="00AE5EE6">
      <w:pPr>
        <w:pStyle w:val="ab"/>
        <w:ind w:left="40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2"/>
        <w:gridCol w:w="1731"/>
        <w:gridCol w:w="1721"/>
        <w:gridCol w:w="1721"/>
      </w:tblGrid>
      <w:tr w:rsidR="00376DAB" w14:paraId="286BED51" w14:textId="77777777" w:rsidTr="4DD10612">
        <w:tc>
          <w:tcPr>
            <w:tcW w:w="1768" w:type="dxa"/>
            <w:vMerge w:val="restart"/>
            <w:shd w:val="clear" w:color="auto" w:fill="EEECE1" w:themeFill="background2"/>
            <w:vAlign w:val="center"/>
          </w:tcPr>
          <w:p w14:paraId="03298584" w14:textId="77777777" w:rsidR="00376DAB" w:rsidRPr="00EE61EA" w:rsidRDefault="4DD10612" w:rsidP="4DD10612">
            <w:pPr>
              <w:pStyle w:val="ab"/>
              <w:ind w:leftChars="0" w:left="0"/>
              <w:jc w:val="center"/>
              <w:rPr>
                <w:b/>
                <w:bCs/>
              </w:rPr>
            </w:pPr>
            <w:r w:rsidRPr="4DD10612">
              <w:rPr>
                <w:b/>
                <w:bCs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6AF3DCD6" w14:textId="03F49571" w:rsidR="00376DAB" w:rsidRPr="00584977" w:rsidRDefault="4DD10612" w:rsidP="4DD10612">
            <w:pPr>
              <w:pStyle w:val="ab"/>
              <w:ind w:leftChars="0" w:left="0"/>
              <w:jc w:val="center"/>
              <w:rPr>
                <w:b/>
                <w:bCs/>
                <w:sz w:val="30"/>
                <w:szCs w:val="30"/>
              </w:rPr>
            </w:pPr>
            <w:r w:rsidRPr="4DD10612">
              <w:rPr>
                <w:b/>
                <w:bCs/>
                <w:sz w:val="30"/>
                <w:szCs w:val="30"/>
              </w:rPr>
              <w:t>대여</w:t>
            </w:r>
          </w:p>
        </w:tc>
      </w:tr>
      <w:tr w:rsidR="00376DAB" w14:paraId="3A110EDE" w14:textId="77777777" w:rsidTr="4DD10612">
        <w:tc>
          <w:tcPr>
            <w:tcW w:w="1768" w:type="dxa"/>
            <w:vMerge/>
            <w:shd w:val="clear" w:color="auto" w:fill="EEECE1" w:themeFill="background2"/>
            <w:vAlign w:val="center"/>
          </w:tcPr>
          <w:p w14:paraId="4F7BF24C" w14:textId="77777777" w:rsidR="00376DAB" w:rsidRPr="00EE61EA" w:rsidRDefault="00376DAB" w:rsidP="0004245A">
            <w:pPr>
              <w:pStyle w:val="ab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EECE1" w:themeFill="background2"/>
            <w:vAlign w:val="center"/>
          </w:tcPr>
          <w:p w14:paraId="610B3E73" w14:textId="77777777" w:rsidR="00376DAB" w:rsidRDefault="4DD10612" w:rsidP="0004245A">
            <w:pPr>
              <w:pStyle w:val="ab"/>
              <w:ind w:leftChars="0" w:left="0"/>
              <w:jc w:val="center"/>
            </w:pPr>
            <w:r>
              <w:t>ID</w:t>
            </w:r>
          </w:p>
        </w:tc>
        <w:tc>
          <w:tcPr>
            <w:tcW w:w="1769" w:type="dxa"/>
            <w:vAlign w:val="center"/>
          </w:tcPr>
          <w:p w14:paraId="0767B0C0" w14:textId="5228F67F" w:rsidR="00376DAB" w:rsidRDefault="4DD10612" w:rsidP="0004245A">
            <w:pPr>
              <w:pStyle w:val="ab"/>
              <w:ind w:leftChars="0" w:left="0"/>
              <w:jc w:val="center"/>
            </w:pPr>
            <w:r>
              <w:t>R006</w:t>
            </w:r>
          </w:p>
        </w:tc>
        <w:tc>
          <w:tcPr>
            <w:tcW w:w="1768" w:type="dxa"/>
            <w:shd w:val="clear" w:color="auto" w:fill="EEECE1" w:themeFill="background2"/>
            <w:vAlign w:val="center"/>
          </w:tcPr>
          <w:p w14:paraId="2FF4699A" w14:textId="77777777" w:rsidR="00376DAB" w:rsidRDefault="4DD10612" w:rsidP="0004245A">
            <w:pPr>
              <w:pStyle w:val="ab"/>
              <w:ind w:leftChars="0" w:left="0"/>
              <w:jc w:val="center"/>
            </w:pPr>
            <w:r>
              <w:t>우선순위</w:t>
            </w:r>
          </w:p>
        </w:tc>
        <w:tc>
          <w:tcPr>
            <w:tcW w:w="1768" w:type="dxa"/>
            <w:vAlign w:val="center"/>
          </w:tcPr>
          <w:p w14:paraId="4E840718" w14:textId="6AD560E8" w:rsidR="00376DAB" w:rsidRDefault="4DD10612" w:rsidP="0004245A">
            <w:pPr>
              <w:pStyle w:val="ab"/>
              <w:ind w:leftChars="0" w:left="0"/>
              <w:jc w:val="center"/>
            </w:pPr>
            <w:r>
              <w:t>중</w:t>
            </w:r>
          </w:p>
        </w:tc>
      </w:tr>
      <w:tr w:rsidR="00376DAB" w14:paraId="6953463B" w14:textId="77777777" w:rsidTr="4DD10612">
        <w:tc>
          <w:tcPr>
            <w:tcW w:w="1768" w:type="dxa"/>
            <w:shd w:val="clear" w:color="auto" w:fill="EEECE1" w:themeFill="background2"/>
            <w:vAlign w:val="center"/>
          </w:tcPr>
          <w:p w14:paraId="3B742ABF" w14:textId="77777777" w:rsidR="00376DAB" w:rsidRPr="00EE61EA" w:rsidRDefault="4DD10612" w:rsidP="4DD10612">
            <w:pPr>
              <w:pStyle w:val="ab"/>
              <w:ind w:leftChars="0" w:left="0"/>
              <w:jc w:val="center"/>
              <w:rPr>
                <w:b/>
                <w:bCs/>
              </w:rPr>
            </w:pPr>
            <w:r w:rsidRPr="4DD10612">
              <w:rPr>
                <w:b/>
                <w:bCs/>
              </w:rPr>
              <w:t>요구사항 내역</w:t>
            </w:r>
          </w:p>
        </w:tc>
        <w:tc>
          <w:tcPr>
            <w:tcW w:w="7074" w:type="dxa"/>
            <w:gridSpan w:val="4"/>
            <w:vAlign w:val="center"/>
          </w:tcPr>
          <w:p w14:paraId="0510AA0D" w14:textId="6DE82377" w:rsidR="00930333" w:rsidRPr="00EE61EA" w:rsidRDefault="4DD10612" w:rsidP="00091D8D">
            <w:pPr>
              <w:pStyle w:val="a0"/>
            </w:pPr>
            <w:r>
              <w:t>낚시 장비 대여 시스템 구축 (결제시스템 미포함)</w:t>
            </w:r>
          </w:p>
          <w:p w14:paraId="7C6A9947" w14:textId="04BC6988" w:rsidR="00930333" w:rsidRPr="00EE61EA" w:rsidRDefault="4DD10612" w:rsidP="00091D8D">
            <w:pPr>
              <w:pStyle w:val="a0"/>
            </w:pPr>
            <w:r>
              <w:t>작성자</w:t>
            </w:r>
          </w:p>
          <w:p w14:paraId="05770F07" w14:textId="1184AA9E" w:rsidR="00930333" w:rsidRPr="00EE61EA" w:rsidRDefault="4DD10612" w:rsidP="00091D8D">
            <w:pPr>
              <w:pStyle w:val="a0"/>
            </w:pPr>
            <w:r>
              <w:t>분류(낚싯대, 릴, 낚싯줄, 바늘, 봉돌, 찌, 미끼, 배)</w:t>
            </w:r>
          </w:p>
          <w:p w14:paraId="47A166C2" w14:textId="53193559" w:rsidR="00930333" w:rsidRPr="00EE61EA" w:rsidRDefault="4DD10612" w:rsidP="00091D8D">
            <w:pPr>
              <w:pStyle w:val="a0"/>
            </w:pPr>
            <w:r>
              <w:t>가격</w:t>
            </w:r>
          </w:p>
          <w:p w14:paraId="7298C1E4" w14:textId="09B681DC" w:rsidR="00930333" w:rsidRPr="00EE61EA" w:rsidRDefault="4DD10612" w:rsidP="00091D8D">
            <w:pPr>
              <w:pStyle w:val="a0"/>
            </w:pPr>
            <w:r>
              <w:t>대여 기간</w:t>
            </w:r>
          </w:p>
        </w:tc>
      </w:tr>
    </w:tbl>
    <w:p w14:paraId="3ABA2FC2" w14:textId="77777777" w:rsidR="00EB7D62" w:rsidRDefault="00EB7D62" w:rsidP="004B7080">
      <w:pPr>
        <w:pStyle w:val="ab"/>
        <w:ind w:left="400"/>
      </w:pPr>
    </w:p>
    <w:p w14:paraId="13C6F5A7" w14:textId="77777777" w:rsidR="00AA2BF6" w:rsidRDefault="00AA2BF6" w:rsidP="007777D0">
      <w:pPr>
        <w:pStyle w:val="ab"/>
        <w:ind w:leftChars="0" w:left="0"/>
      </w:pPr>
    </w:p>
    <w:p w14:paraId="7553F33A" w14:textId="77777777" w:rsidR="00DF5707" w:rsidRDefault="4DD10612" w:rsidP="00BA66E2">
      <w:pPr>
        <w:pStyle w:val="a9"/>
      </w:pPr>
      <w:bookmarkStart w:id="14" w:name="_Toc251168366"/>
      <w:bookmarkStart w:id="15" w:name="_GoBack"/>
      <w:bookmarkEnd w:id="15"/>
      <w:r>
        <w:t>4. 비 기능적인 요구사항</w:t>
      </w:r>
      <w:bookmarkEnd w:id="14"/>
    </w:p>
    <w:p w14:paraId="30A6FAF9" w14:textId="77777777" w:rsidR="00BA66E2" w:rsidRPr="007777D0" w:rsidRDefault="00BA66E2" w:rsidP="00BA66E2">
      <w:pPr>
        <w:pStyle w:val="aa"/>
      </w:pP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1699"/>
        <w:gridCol w:w="5757"/>
        <w:gridCol w:w="1168"/>
      </w:tblGrid>
      <w:tr w:rsidR="00DF5707" w14:paraId="3433C355" w14:textId="77777777" w:rsidTr="4DD10612">
        <w:tc>
          <w:tcPr>
            <w:tcW w:w="1707" w:type="dxa"/>
            <w:shd w:val="clear" w:color="auto" w:fill="EEECE1" w:themeFill="background2"/>
          </w:tcPr>
          <w:p w14:paraId="10F6E286" w14:textId="77777777" w:rsidR="00DF5707" w:rsidRPr="00DF5707" w:rsidRDefault="4DD10612" w:rsidP="4DD10612">
            <w:pPr>
              <w:rPr>
                <w:b/>
                <w:bCs/>
              </w:rPr>
            </w:pPr>
            <w:r w:rsidRPr="4DD10612">
              <w:rPr>
                <w:b/>
                <w:bCs/>
              </w:rPr>
              <w:t>품질 속성</w:t>
            </w:r>
          </w:p>
        </w:tc>
        <w:tc>
          <w:tcPr>
            <w:tcW w:w="5947" w:type="dxa"/>
            <w:shd w:val="clear" w:color="auto" w:fill="EEECE1" w:themeFill="background2"/>
          </w:tcPr>
          <w:p w14:paraId="6A5CEDC4" w14:textId="0CE4C4CC" w:rsidR="00DF5707" w:rsidRPr="00DF5707" w:rsidRDefault="4DD10612" w:rsidP="4DD10612">
            <w:pPr>
              <w:rPr>
                <w:b/>
                <w:bCs/>
              </w:rPr>
            </w:pPr>
            <w:r w:rsidRPr="4DD10612">
              <w:rPr>
                <w:b/>
                <w:bCs/>
              </w:rPr>
              <w:t>비 기능 요구사항</w:t>
            </w:r>
          </w:p>
        </w:tc>
        <w:tc>
          <w:tcPr>
            <w:tcW w:w="1196" w:type="dxa"/>
            <w:shd w:val="clear" w:color="auto" w:fill="EEECE1" w:themeFill="background2"/>
          </w:tcPr>
          <w:p w14:paraId="0A1A7629" w14:textId="77777777" w:rsidR="00DF5707" w:rsidRPr="00DF5707" w:rsidRDefault="4DD10612" w:rsidP="4DD10612">
            <w:pPr>
              <w:rPr>
                <w:b/>
                <w:bCs/>
              </w:rPr>
            </w:pPr>
            <w:r w:rsidRPr="4DD10612">
              <w:rPr>
                <w:b/>
                <w:bCs/>
              </w:rPr>
              <w:t>우선 순위</w:t>
            </w:r>
          </w:p>
        </w:tc>
      </w:tr>
      <w:tr w:rsidR="00DF5707" w14:paraId="2BD9A5A4" w14:textId="77777777" w:rsidTr="4DD10612">
        <w:tc>
          <w:tcPr>
            <w:tcW w:w="1707" w:type="dxa"/>
          </w:tcPr>
          <w:p w14:paraId="40D975CF" w14:textId="77777777" w:rsidR="00DF5707" w:rsidRDefault="4DD10612" w:rsidP="00DF5707">
            <w:r>
              <w:t>가용성</w:t>
            </w:r>
          </w:p>
          <w:p w14:paraId="71896F8C" w14:textId="77777777" w:rsidR="00A66824" w:rsidRPr="00DF5707" w:rsidRDefault="4DD10612" w:rsidP="00DF5707">
            <w:r>
              <w:t>(Availability)</w:t>
            </w:r>
          </w:p>
        </w:tc>
        <w:tc>
          <w:tcPr>
            <w:tcW w:w="5947" w:type="dxa"/>
          </w:tcPr>
          <w:p w14:paraId="40893689" w14:textId="0E918214" w:rsidR="00DF5707" w:rsidRPr="00DF5707" w:rsidRDefault="4DD10612" w:rsidP="00DF5707">
            <w:r>
              <w:t>차후 SNS (카카오톡, 페이스북) 연동을 고려하여 개발</w:t>
            </w:r>
          </w:p>
        </w:tc>
        <w:tc>
          <w:tcPr>
            <w:tcW w:w="1196" w:type="dxa"/>
          </w:tcPr>
          <w:p w14:paraId="6AFDF62A" w14:textId="77777777" w:rsidR="00DF5707" w:rsidRPr="00DF5707" w:rsidRDefault="4DD10612" w:rsidP="00DF5707">
            <w:r>
              <w:t>중</w:t>
            </w:r>
          </w:p>
        </w:tc>
      </w:tr>
      <w:tr w:rsidR="00DF5707" w14:paraId="06252B06" w14:textId="77777777" w:rsidTr="4DD10612">
        <w:tc>
          <w:tcPr>
            <w:tcW w:w="1707" w:type="dxa"/>
          </w:tcPr>
          <w:p w14:paraId="57B44C22" w14:textId="77777777" w:rsidR="00DF5707" w:rsidRDefault="4DD10612" w:rsidP="00DF5707">
            <w:r>
              <w:t>성능</w:t>
            </w:r>
          </w:p>
          <w:p w14:paraId="3AD9A019" w14:textId="77777777" w:rsidR="00F26AB2" w:rsidRPr="00DF5707" w:rsidRDefault="4DD10612" w:rsidP="00DF5707">
            <w:r>
              <w:t>(Performance)</w:t>
            </w:r>
          </w:p>
        </w:tc>
        <w:tc>
          <w:tcPr>
            <w:tcW w:w="5947" w:type="dxa"/>
          </w:tcPr>
          <w:p w14:paraId="49DFC090" w14:textId="77777777" w:rsidR="00DF5707" w:rsidRPr="00DF5707" w:rsidRDefault="4DD10612" w:rsidP="006C03EA">
            <w:r>
              <w:t>N/A</w:t>
            </w:r>
          </w:p>
        </w:tc>
        <w:tc>
          <w:tcPr>
            <w:tcW w:w="1196" w:type="dxa"/>
          </w:tcPr>
          <w:p w14:paraId="27EB3A37" w14:textId="77777777" w:rsidR="00DF5707" w:rsidRPr="00DF5707" w:rsidRDefault="4DD10612" w:rsidP="00DF5707">
            <w:r>
              <w:t>-</w:t>
            </w:r>
          </w:p>
        </w:tc>
      </w:tr>
      <w:tr w:rsidR="001F0DD8" w14:paraId="1D9A12ED" w14:textId="77777777" w:rsidTr="4DD10612">
        <w:trPr>
          <w:trHeight w:val="1101"/>
        </w:trPr>
        <w:tc>
          <w:tcPr>
            <w:tcW w:w="1707" w:type="dxa"/>
          </w:tcPr>
          <w:p w14:paraId="5AF02CE4" w14:textId="77777777" w:rsidR="001F0DD8" w:rsidRDefault="4DD10612" w:rsidP="00DF5707">
            <w:r>
              <w:t>변경 가능성</w:t>
            </w:r>
          </w:p>
          <w:p w14:paraId="4AF70B02" w14:textId="77777777" w:rsidR="001F0DD8" w:rsidRPr="00DF5707" w:rsidRDefault="4DD10612" w:rsidP="00DF5707">
            <w:r>
              <w:t>(Modifiability)</w:t>
            </w:r>
          </w:p>
        </w:tc>
        <w:tc>
          <w:tcPr>
            <w:tcW w:w="5947" w:type="dxa"/>
          </w:tcPr>
          <w:p w14:paraId="026E1FF3" w14:textId="56AACBB2" w:rsidR="001F0DD8" w:rsidRPr="00DF5707" w:rsidRDefault="4DD10612" w:rsidP="00EB1F9D">
            <w:r>
              <w:t>애플리케이션은 향후 외부 개발자가 코드를 분석하고 변경하는 데에 용이하도록 개발되어야 한다. (</w:t>
            </w:r>
            <w:proofErr w:type="spellStart"/>
            <w:r>
              <w:t>클린</w:t>
            </w:r>
            <w:proofErr w:type="spellEnd"/>
            <w:r>
              <w:t xml:space="preserve"> 코드)</w:t>
            </w:r>
          </w:p>
        </w:tc>
        <w:tc>
          <w:tcPr>
            <w:tcW w:w="1196" w:type="dxa"/>
          </w:tcPr>
          <w:p w14:paraId="55CC670C" w14:textId="77777777" w:rsidR="001F0DD8" w:rsidRPr="00DF5707" w:rsidRDefault="4DD10612" w:rsidP="00DF5707">
            <w:r>
              <w:t>상</w:t>
            </w:r>
          </w:p>
        </w:tc>
      </w:tr>
      <w:tr w:rsidR="00AC7335" w14:paraId="015B9E5A" w14:textId="77777777" w:rsidTr="4DD10612">
        <w:tc>
          <w:tcPr>
            <w:tcW w:w="1707" w:type="dxa"/>
            <w:vMerge w:val="restart"/>
          </w:tcPr>
          <w:p w14:paraId="3AD4D73A" w14:textId="77777777" w:rsidR="00AC7335" w:rsidRDefault="4DD10612" w:rsidP="00DF5707">
            <w:r>
              <w:t>사용성</w:t>
            </w:r>
          </w:p>
          <w:p w14:paraId="1251B0B4" w14:textId="77777777" w:rsidR="00AC7335" w:rsidRPr="00DF5707" w:rsidRDefault="4DD10612" w:rsidP="00DF5707">
            <w:r>
              <w:t>(Usability)</w:t>
            </w:r>
          </w:p>
        </w:tc>
        <w:tc>
          <w:tcPr>
            <w:tcW w:w="5947" w:type="dxa"/>
          </w:tcPr>
          <w:p w14:paraId="62F49AB1" w14:textId="7C625AC1" w:rsidR="00AC7335" w:rsidRPr="00DF5707" w:rsidRDefault="4DD10612" w:rsidP="00DF5707">
            <w:r>
              <w:t>애플리케이션의 사용에 불편함이 없어야 한다.</w:t>
            </w:r>
          </w:p>
        </w:tc>
        <w:tc>
          <w:tcPr>
            <w:tcW w:w="1196" w:type="dxa"/>
          </w:tcPr>
          <w:p w14:paraId="5CDF6612" w14:textId="77777777" w:rsidR="00AC7335" w:rsidRPr="00DF5707" w:rsidRDefault="4DD10612" w:rsidP="00DF5707">
            <w:r>
              <w:t>상</w:t>
            </w:r>
          </w:p>
        </w:tc>
      </w:tr>
      <w:tr w:rsidR="00AC7335" w14:paraId="0CE031B6" w14:textId="77777777" w:rsidTr="4DD10612">
        <w:tc>
          <w:tcPr>
            <w:tcW w:w="1707" w:type="dxa"/>
            <w:vMerge/>
          </w:tcPr>
          <w:p w14:paraId="32D6A60F" w14:textId="77777777" w:rsidR="00AC7335" w:rsidRPr="00DF5707" w:rsidRDefault="00AC7335" w:rsidP="00DF5707"/>
        </w:tc>
        <w:tc>
          <w:tcPr>
            <w:tcW w:w="5947" w:type="dxa"/>
          </w:tcPr>
          <w:p w14:paraId="6FAD4C3D" w14:textId="734BC5BF" w:rsidR="00AC7335" w:rsidRPr="00DF5707" w:rsidRDefault="4DD10612" w:rsidP="00DF5707">
            <w:r>
              <w:t xml:space="preserve">애플리케이션은 불특정 다수의 사용자가 손쉽게 사용할 수 있도록 사용이 쉽고 구성이 복잡하지 않아야 한다. </w:t>
            </w:r>
          </w:p>
        </w:tc>
        <w:tc>
          <w:tcPr>
            <w:tcW w:w="1196" w:type="dxa"/>
          </w:tcPr>
          <w:p w14:paraId="6652ADBE" w14:textId="77777777" w:rsidR="00AC7335" w:rsidRPr="00DF5707" w:rsidRDefault="4DD10612" w:rsidP="00DF5707">
            <w:r>
              <w:t>중</w:t>
            </w:r>
          </w:p>
        </w:tc>
      </w:tr>
      <w:tr w:rsidR="008E4AFA" w14:paraId="65793F4D" w14:textId="77777777" w:rsidTr="4DD10612">
        <w:tc>
          <w:tcPr>
            <w:tcW w:w="1707" w:type="dxa"/>
          </w:tcPr>
          <w:p w14:paraId="0FDFC4DF" w14:textId="77777777" w:rsidR="008E4AFA" w:rsidRDefault="4DD10612" w:rsidP="00DF5707">
            <w:r>
              <w:t>안정성</w:t>
            </w:r>
          </w:p>
          <w:p w14:paraId="169069DE" w14:textId="77777777" w:rsidR="008E4AFA" w:rsidRPr="00DF5707" w:rsidRDefault="4DD10612" w:rsidP="007777D0">
            <w:r>
              <w:t>(stability)</w:t>
            </w:r>
          </w:p>
        </w:tc>
        <w:tc>
          <w:tcPr>
            <w:tcW w:w="5947" w:type="dxa"/>
          </w:tcPr>
          <w:p w14:paraId="3D3A2EBC" w14:textId="77777777" w:rsidR="008E4AFA" w:rsidRDefault="4DD10612" w:rsidP="00E962E7">
            <w:r>
              <w:t>N/A</w:t>
            </w:r>
          </w:p>
        </w:tc>
        <w:tc>
          <w:tcPr>
            <w:tcW w:w="1196" w:type="dxa"/>
          </w:tcPr>
          <w:p w14:paraId="7C1FA7E7" w14:textId="77777777" w:rsidR="008E4AFA" w:rsidRDefault="4DD10612" w:rsidP="00DF5707">
            <w:r>
              <w:t>-</w:t>
            </w:r>
          </w:p>
        </w:tc>
      </w:tr>
    </w:tbl>
    <w:p w14:paraId="4823A989" w14:textId="5EFA9159" w:rsidR="00FC1130" w:rsidRDefault="00FC1130">
      <w:pPr>
        <w:widowControl/>
        <w:wordWrap/>
        <w:autoSpaceDE/>
        <w:autoSpaceDN/>
        <w:jc w:val="left"/>
      </w:pPr>
    </w:p>
    <w:sectPr w:rsidR="00FC1130" w:rsidSect="00091D8D">
      <w:footerReference w:type="default" r:id="rId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8357E" w14:textId="77777777" w:rsidR="00624279" w:rsidRDefault="00624279" w:rsidP="00294BF9">
      <w:r>
        <w:separator/>
      </w:r>
    </w:p>
  </w:endnote>
  <w:endnote w:type="continuationSeparator" w:id="0">
    <w:p w14:paraId="6ADEE7B2" w14:textId="77777777" w:rsidR="00624279" w:rsidRDefault="00624279" w:rsidP="00294BF9">
      <w:r>
        <w:continuationSeparator/>
      </w:r>
    </w:p>
  </w:endnote>
  <w:endnote w:type="continuationNotice" w:id="1">
    <w:p w14:paraId="2C9189B6" w14:textId="77777777" w:rsidR="00624279" w:rsidRDefault="006242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61"/>
      <w:gridCol w:w="903"/>
      <w:gridCol w:w="4062"/>
    </w:tblGrid>
    <w:tr w:rsidR="00624279" w14:paraId="0FC323FB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695507CF" w14:textId="77777777" w:rsidR="00624279" w:rsidRDefault="00624279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E197174" w14:textId="3BC1CCAA" w:rsidR="00624279" w:rsidRDefault="00624279" w:rsidP="008A53D9">
          <w:pPr>
            <w:pStyle w:val="af0"/>
            <w:jc w:val="center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D7623" w:rsidRPr="00BD7623">
            <w:rPr>
              <w:rFonts w:asciiTheme="majorHAnsi" w:hAnsiTheme="majorHAnsi"/>
              <w:b/>
              <w:noProof/>
              <w:lang w:val="ko-KR"/>
            </w:rPr>
            <w:t>4</w:t>
          </w:r>
          <w:r>
            <w:rPr>
              <w:rFonts w:asciiTheme="majorHAnsi" w:hAnsiTheme="majorHAnsi"/>
              <w:b/>
              <w:noProof/>
              <w:lang w:val="ko-KR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31226681" w14:textId="77777777" w:rsidR="00624279" w:rsidRDefault="00624279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24279" w14:paraId="514FA9E2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4C4801BD" w14:textId="77777777" w:rsidR="00624279" w:rsidRDefault="00624279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01779A4A" w14:textId="77777777" w:rsidR="00624279" w:rsidRDefault="00624279">
          <w:pPr>
            <w:pStyle w:val="a5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6466A833" w14:textId="77777777" w:rsidR="00624279" w:rsidRDefault="00624279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783523FB" w14:textId="77777777" w:rsidR="00624279" w:rsidRDefault="006242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66AB9" w14:textId="77777777" w:rsidR="00624279" w:rsidRDefault="00624279" w:rsidP="00294BF9">
      <w:r>
        <w:separator/>
      </w:r>
    </w:p>
  </w:footnote>
  <w:footnote w:type="continuationSeparator" w:id="0">
    <w:p w14:paraId="39DDBF8D" w14:textId="77777777" w:rsidR="00624279" w:rsidRDefault="00624279" w:rsidP="00294BF9">
      <w:r>
        <w:continuationSeparator/>
      </w:r>
    </w:p>
  </w:footnote>
  <w:footnote w:type="continuationNotice" w:id="1">
    <w:p w14:paraId="246EC407" w14:textId="77777777" w:rsidR="00624279" w:rsidRDefault="006242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46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5ED7682"/>
    <w:multiLevelType w:val="hybridMultilevel"/>
    <w:tmpl w:val="8EA86220"/>
    <w:lvl w:ilvl="0" w:tplc="0E063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0D2A8C"/>
    <w:multiLevelType w:val="hybridMultilevel"/>
    <w:tmpl w:val="3B6E5952"/>
    <w:lvl w:ilvl="0" w:tplc="1A5E128E">
      <w:start w:val="1"/>
      <w:numFmt w:val="bullet"/>
      <w:pStyle w:val="5"/>
      <w:lvlText w:val="•"/>
      <w:lvlJc w:val="left"/>
      <w:pPr>
        <w:ind w:left="700" w:hanging="40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-300" w:hanging="400"/>
      </w:pPr>
    </w:lvl>
    <w:lvl w:ilvl="2" w:tplc="0409001B" w:tentative="1">
      <w:start w:val="1"/>
      <w:numFmt w:val="lowerRoman"/>
      <w:lvlText w:val="%3."/>
      <w:lvlJc w:val="right"/>
      <w:pPr>
        <w:ind w:left="100" w:hanging="400"/>
      </w:pPr>
    </w:lvl>
    <w:lvl w:ilvl="3" w:tplc="0409000F" w:tentative="1">
      <w:start w:val="1"/>
      <w:numFmt w:val="decimal"/>
      <w:lvlText w:val="%4."/>
      <w:lvlJc w:val="left"/>
      <w:pPr>
        <w:ind w:left="500" w:hanging="400"/>
      </w:pPr>
    </w:lvl>
    <w:lvl w:ilvl="4" w:tplc="04090019" w:tentative="1">
      <w:start w:val="1"/>
      <w:numFmt w:val="upperLetter"/>
      <w:lvlText w:val="%5."/>
      <w:lvlJc w:val="left"/>
      <w:pPr>
        <w:ind w:left="900" w:hanging="400"/>
      </w:pPr>
    </w:lvl>
    <w:lvl w:ilvl="5" w:tplc="0409001B" w:tentative="1">
      <w:start w:val="1"/>
      <w:numFmt w:val="lowerRoman"/>
      <w:lvlText w:val="%6."/>
      <w:lvlJc w:val="right"/>
      <w:pPr>
        <w:ind w:left="1300" w:hanging="400"/>
      </w:pPr>
    </w:lvl>
    <w:lvl w:ilvl="6" w:tplc="0409000F" w:tentative="1">
      <w:start w:val="1"/>
      <w:numFmt w:val="decimal"/>
      <w:lvlText w:val="%7."/>
      <w:lvlJc w:val="left"/>
      <w:pPr>
        <w:ind w:left="1700" w:hanging="400"/>
      </w:pPr>
    </w:lvl>
    <w:lvl w:ilvl="7" w:tplc="04090019" w:tentative="1">
      <w:start w:val="1"/>
      <w:numFmt w:val="upperLetter"/>
      <w:lvlText w:val="%8."/>
      <w:lvlJc w:val="left"/>
      <w:pPr>
        <w:ind w:left="2100" w:hanging="400"/>
      </w:pPr>
    </w:lvl>
    <w:lvl w:ilvl="8" w:tplc="0409001B" w:tentative="1">
      <w:start w:val="1"/>
      <w:numFmt w:val="lowerRoman"/>
      <w:lvlText w:val="%9."/>
      <w:lvlJc w:val="right"/>
      <w:pPr>
        <w:ind w:left="2500" w:hanging="400"/>
      </w:pPr>
    </w:lvl>
  </w:abstractNum>
  <w:abstractNum w:abstractNumId="3" w15:restartNumberingAfterBreak="0">
    <w:nsid w:val="11F50890"/>
    <w:multiLevelType w:val="multilevel"/>
    <w:tmpl w:val="0F186FFA"/>
    <w:lvl w:ilvl="0">
      <w:start w:val="1"/>
      <w:numFmt w:val="bullet"/>
      <w:lvlText w:val="•"/>
      <w:lvlJc w:val="right"/>
      <w:pPr>
        <w:ind w:left="425" w:hanging="425"/>
      </w:pPr>
      <w:rPr>
        <w:rFonts w:ascii="맑은 고딕" w:eastAsia="맑은 고딕" w:hAnsi="맑은 고딕"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A887AA4"/>
    <w:multiLevelType w:val="hybridMultilevel"/>
    <w:tmpl w:val="6694CE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BE49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F1A4D64"/>
    <w:multiLevelType w:val="hybridMultilevel"/>
    <w:tmpl w:val="12CEA60E"/>
    <w:lvl w:ilvl="0" w:tplc="150E0606">
      <w:start w:val="1"/>
      <w:numFmt w:val="bullet"/>
      <w:lvlText w:val="–"/>
      <w:lvlJc w:val="left"/>
      <w:pPr>
        <w:ind w:left="1400" w:hanging="400"/>
      </w:pPr>
      <w:rPr>
        <w:rFonts w:ascii="맑은 고딕" w:hAnsi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7" w15:restartNumberingAfterBreak="0">
    <w:nsid w:val="2BA510B1"/>
    <w:multiLevelType w:val="multilevel"/>
    <w:tmpl w:val="0F186FFA"/>
    <w:lvl w:ilvl="0">
      <w:start w:val="1"/>
      <w:numFmt w:val="bullet"/>
      <w:lvlText w:val="•"/>
      <w:lvlJc w:val="right"/>
      <w:pPr>
        <w:ind w:left="425" w:hanging="425"/>
      </w:pPr>
      <w:rPr>
        <w:rFonts w:ascii="맑은 고딕" w:eastAsia="맑은 고딕" w:hAnsi="맑은 고딕"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5FE6684"/>
    <w:multiLevelType w:val="hybridMultilevel"/>
    <w:tmpl w:val="C87A9250"/>
    <w:lvl w:ilvl="0" w:tplc="72B62048">
      <w:start w:val="1"/>
      <w:numFmt w:val="bullet"/>
      <w:pStyle w:val="a"/>
      <w:lvlText w:val="•"/>
      <w:lvlJc w:val="center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F159F1"/>
    <w:multiLevelType w:val="hybridMultilevel"/>
    <w:tmpl w:val="671404DC"/>
    <w:lvl w:ilvl="0" w:tplc="BFD264AC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C54DBA"/>
    <w:multiLevelType w:val="hybridMultilevel"/>
    <w:tmpl w:val="4F805CAC"/>
    <w:lvl w:ilvl="0" w:tplc="7E5870EA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16439A5"/>
    <w:multiLevelType w:val="hybridMultilevel"/>
    <w:tmpl w:val="980204C2"/>
    <w:lvl w:ilvl="0" w:tplc="C3E60954">
      <w:start w:val="1"/>
      <w:numFmt w:val="bullet"/>
      <w:pStyle w:val="a0"/>
      <w:lvlText w:val="–"/>
      <w:lvlJc w:val="left"/>
      <w:pPr>
        <w:ind w:left="800" w:hanging="400"/>
      </w:pPr>
      <w:rPr>
        <w:rFonts w:ascii="맑은 고딕" w:hAnsi="맑은 고딕" w:hint="default"/>
      </w:rPr>
    </w:lvl>
    <w:lvl w:ilvl="1" w:tplc="0816A25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D80240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CDAD2F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51CEE0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CE0D99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EB8ACB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364AB7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64E53C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31A1CB4"/>
    <w:multiLevelType w:val="hybridMultilevel"/>
    <w:tmpl w:val="96B648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CB50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8915F3C"/>
    <w:multiLevelType w:val="multilevel"/>
    <w:tmpl w:val="8FC2A07C"/>
    <w:lvl w:ilvl="0">
      <w:start w:val="1"/>
      <w:numFmt w:val="bullet"/>
      <w:lvlText w:val="•"/>
      <w:lvlJc w:val="center"/>
      <w:pPr>
        <w:ind w:left="425" w:hanging="425"/>
      </w:pPr>
      <w:rPr>
        <w:rFonts w:ascii="맑은 고딕" w:eastAsia="맑은 고딕" w:hAnsi="맑은 고딕"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9897CAE"/>
    <w:multiLevelType w:val="hybridMultilevel"/>
    <w:tmpl w:val="A1280B76"/>
    <w:lvl w:ilvl="0" w:tplc="0D3C350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13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10"/>
  </w:num>
  <w:num w:numId="10">
    <w:abstractNumId w:val="8"/>
  </w:num>
  <w:num w:numId="11">
    <w:abstractNumId w:val="5"/>
  </w:num>
  <w:num w:numId="12">
    <w:abstractNumId w:val="14"/>
  </w:num>
  <w:num w:numId="13">
    <w:abstractNumId w:val="7"/>
  </w:num>
  <w:num w:numId="14">
    <w:abstractNumId w:val="3"/>
  </w:num>
  <w:num w:numId="15">
    <w:abstractNumId w:val="2"/>
  </w:num>
  <w:num w:numId="1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한우영">
    <w15:presenceInfo w15:providerId="Windows Live" w15:userId="b6af1456e8893e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F9"/>
    <w:rsid w:val="00000B56"/>
    <w:rsid w:val="00001D48"/>
    <w:rsid w:val="00004502"/>
    <w:rsid w:val="00007F22"/>
    <w:rsid w:val="0004245A"/>
    <w:rsid w:val="00046A87"/>
    <w:rsid w:val="00054EC9"/>
    <w:rsid w:val="00063DD2"/>
    <w:rsid w:val="00066AFE"/>
    <w:rsid w:val="000714C1"/>
    <w:rsid w:val="00073E33"/>
    <w:rsid w:val="000760D4"/>
    <w:rsid w:val="0008016B"/>
    <w:rsid w:val="00091D8D"/>
    <w:rsid w:val="0009293F"/>
    <w:rsid w:val="0009789A"/>
    <w:rsid w:val="000D0772"/>
    <w:rsid w:val="000E488F"/>
    <w:rsid w:val="001008C7"/>
    <w:rsid w:val="001068CE"/>
    <w:rsid w:val="00113AFF"/>
    <w:rsid w:val="00116D92"/>
    <w:rsid w:val="001539E1"/>
    <w:rsid w:val="00161050"/>
    <w:rsid w:val="0016611A"/>
    <w:rsid w:val="00177A55"/>
    <w:rsid w:val="00191BDB"/>
    <w:rsid w:val="00191FCA"/>
    <w:rsid w:val="0019582C"/>
    <w:rsid w:val="001B4ABD"/>
    <w:rsid w:val="001C15DC"/>
    <w:rsid w:val="001D67D1"/>
    <w:rsid w:val="001F0DD8"/>
    <w:rsid w:val="001F2215"/>
    <w:rsid w:val="00211122"/>
    <w:rsid w:val="00222F70"/>
    <w:rsid w:val="00224A93"/>
    <w:rsid w:val="00233A24"/>
    <w:rsid w:val="00247995"/>
    <w:rsid w:val="00253373"/>
    <w:rsid w:val="00256F4A"/>
    <w:rsid w:val="00260C28"/>
    <w:rsid w:val="0026287B"/>
    <w:rsid w:val="00271C4E"/>
    <w:rsid w:val="00283329"/>
    <w:rsid w:val="002838CB"/>
    <w:rsid w:val="00293351"/>
    <w:rsid w:val="00294BF9"/>
    <w:rsid w:val="002B233F"/>
    <w:rsid w:val="002C391B"/>
    <w:rsid w:val="002F44DE"/>
    <w:rsid w:val="002F6643"/>
    <w:rsid w:val="003178C8"/>
    <w:rsid w:val="0032324E"/>
    <w:rsid w:val="0032769F"/>
    <w:rsid w:val="003554FC"/>
    <w:rsid w:val="00365818"/>
    <w:rsid w:val="00370174"/>
    <w:rsid w:val="00376DAB"/>
    <w:rsid w:val="003824BC"/>
    <w:rsid w:val="003938A4"/>
    <w:rsid w:val="00396677"/>
    <w:rsid w:val="00397304"/>
    <w:rsid w:val="003A67E9"/>
    <w:rsid w:val="003B1047"/>
    <w:rsid w:val="003B362D"/>
    <w:rsid w:val="003B60A4"/>
    <w:rsid w:val="003F5C31"/>
    <w:rsid w:val="00410E94"/>
    <w:rsid w:val="00426B93"/>
    <w:rsid w:val="004278AF"/>
    <w:rsid w:val="00436F35"/>
    <w:rsid w:val="004371D2"/>
    <w:rsid w:val="004458EE"/>
    <w:rsid w:val="00492366"/>
    <w:rsid w:val="00494E24"/>
    <w:rsid w:val="00495EBB"/>
    <w:rsid w:val="004A3CF8"/>
    <w:rsid w:val="004B2B9C"/>
    <w:rsid w:val="004B3C40"/>
    <w:rsid w:val="004B4306"/>
    <w:rsid w:val="004B4A13"/>
    <w:rsid w:val="004B7080"/>
    <w:rsid w:val="004C09D1"/>
    <w:rsid w:val="004C7587"/>
    <w:rsid w:val="004E34B5"/>
    <w:rsid w:val="004E6904"/>
    <w:rsid w:val="004F7698"/>
    <w:rsid w:val="0050451F"/>
    <w:rsid w:val="0053470C"/>
    <w:rsid w:val="00540BEA"/>
    <w:rsid w:val="00555CA2"/>
    <w:rsid w:val="00574C24"/>
    <w:rsid w:val="0058202F"/>
    <w:rsid w:val="00584977"/>
    <w:rsid w:val="005A1A45"/>
    <w:rsid w:val="005A1F41"/>
    <w:rsid w:val="005B327A"/>
    <w:rsid w:val="005C7E7C"/>
    <w:rsid w:val="005E6D10"/>
    <w:rsid w:val="005F51A2"/>
    <w:rsid w:val="005F7FE4"/>
    <w:rsid w:val="00601734"/>
    <w:rsid w:val="0062260F"/>
    <w:rsid w:val="00624279"/>
    <w:rsid w:val="00660F30"/>
    <w:rsid w:val="00663DD9"/>
    <w:rsid w:val="00665074"/>
    <w:rsid w:val="006B4083"/>
    <w:rsid w:val="006B61F0"/>
    <w:rsid w:val="006C03EA"/>
    <w:rsid w:val="006C5529"/>
    <w:rsid w:val="006D2FA3"/>
    <w:rsid w:val="00704F24"/>
    <w:rsid w:val="007176F3"/>
    <w:rsid w:val="0072054E"/>
    <w:rsid w:val="007330E3"/>
    <w:rsid w:val="00737C66"/>
    <w:rsid w:val="0074012E"/>
    <w:rsid w:val="007556F6"/>
    <w:rsid w:val="00763224"/>
    <w:rsid w:val="007777D0"/>
    <w:rsid w:val="007B04D9"/>
    <w:rsid w:val="007C0AD4"/>
    <w:rsid w:val="007E19A3"/>
    <w:rsid w:val="007F5E2E"/>
    <w:rsid w:val="0080110A"/>
    <w:rsid w:val="00813623"/>
    <w:rsid w:val="00821638"/>
    <w:rsid w:val="0083771B"/>
    <w:rsid w:val="00842C6C"/>
    <w:rsid w:val="008532F4"/>
    <w:rsid w:val="00856BD4"/>
    <w:rsid w:val="00862380"/>
    <w:rsid w:val="00875C06"/>
    <w:rsid w:val="00880B90"/>
    <w:rsid w:val="00881E0F"/>
    <w:rsid w:val="00881E38"/>
    <w:rsid w:val="008852B3"/>
    <w:rsid w:val="008916CD"/>
    <w:rsid w:val="00896832"/>
    <w:rsid w:val="008A53D9"/>
    <w:rsid w:val="008A5A74"/>
    <w:rsid w:val="008A5B9C"/>
    <w:rsid w:val="008D1043"/>
    <w:rsid w:val="008D42F4"/>
    <w:rsid w:val="008E4AFA"/>
    <w:rsid w:val="008E5D5F"/>
    <w:rsid w:val="008E68FB"/>
    <w:rsid w:val="008E7175"/>
    <w:rsid w:val="0090046D"/>
    <w:rsid w:val="009179AF"/>
    <w:rsid w:val="00925CA4"/>
    <w:rsid w:val="00930333"/>
    <w:rsid w:val="009345F4"/>
    <w:rsid w:val="00937F42"/>
    <w:rsid w:val="009432C7"/>
    <w:rsid w:val="0094581E"/>
    <w:rsid w:val="0095444E"/>
    <w:rsid w:val="009642A4"/>
    <w:rsid w:val="00982513"/>
    <w:rsid w:val="009942EB"/>
    <w:rsid w:val="009A33A8"/>
    <w:rsid w:val="009B6A96"/>
    <w:rsid w:val="009C4E79"/>
    <w:rsid w:val="009C7D00"/>
    <w:rsid w:val="009E409B"/>
    <w:rsid w:val="009F2BB7"/>
    <w:rsid w:val="009F7D18"/>
    <w:rsid w:val="00A129B2"/>
    <w:rsid w:val="00A16CB4"/>
    <w:rsid w:val="00A31C9D"/>
    <w:rsid w:val="00A3367B"/>
    <w:rsid w:val="00A436BF"/>
    <w:rsid w:val="00A54F1A"/>
    <w:rsid w:val="00A64DDF"/>
    <w:rsid w:val="00A6621A"/>
    <w:rsid w:val="00A66824"/>
    <w:rsid w:val="00A76BDA"/>
    <w:rsid w:val="00AA2BF6"/>
    <w:rsid w:val="00AA5386"/>
    <w:rsid w:val="00AA72F6"/>
    <w:rsid w:val="00AB1590"/>
    <w:rsid w:val="00AC0E75"/>
    <w:rsid w:val="00AC299C"/>
    <w:rsid w:val="00AC702F"/>
    <w:rsid w:val="00AC7335"/>
    <w:rsid w:val="00AD42F5"/>
    <w:rsid w:val="00AD56DE"/>
    <w:rsid w:val="00AE5EE6"/>
    <w:rsid w:val="00B10376"/>
    <w:rsid w:val="00B165E3"/>
    <w:rsid w:val="00B41C94"/>
    <w:rsid w:val="00B9732D"/>
    <w:rsid w:val="00BA66E2"/>
    <w:rsid w:val="00BD5FE4"/>
    <w:rsid w:val="00BD7623"/>
    <w:rsid w:val="00BE25F9"/>
    <w:rsid w:val="00BF261B"/>
    <w:rsid w:val="00BF5991"/>
    <w:rsid w:val="00C2300C"/>
    <w:rsid w:val="00C47045"/>
    <w:rsid w:val="00C56EC3"/>
    <w:rsid w:val="00C80645"/>
    <w:rsid w:val="00C856F2"/>
    <w:rsid w:val="00C97D80"/>
    <w:rsid w:val="00CA47F7"/>
    <w:rsid w:val="00CA58F5"/>
    <w:rsid w:val="00CB3F75"/>
    <w:rsid w:val="00CB44E6"/>
    <w:rsid w:val="00CE00D2"/>
    <w:rsid w:val="00D1409C"/>
    <w:rsid w:val="00D316CC"/>
    <w:rsid w:val="00D32385"/>
    <w:rsid w:val="00D44794"/>
    <w:rsid w:val="00D460DD"/>
    <w:rsid w:val="00D47915"/>
    <w:rsid w:val="00D6154F"/>
    <w:rsid w:val="00D760C1"/>
    <w:rsid w:val="00D764D0"/>
    <w:rsid w:val="00D82CCA"/>
    <w:rsid w:val="00D9693F"/>
    <w:rsid w:val="00D97D7E"/>
    <w:rsid w:val="00DD0AFB"/>
    <w:rsid w:val="00DE2CD6"/>
    <w:rsid w:val="00DF0CF2"/>
    <w:rsid w:val="00DF5707"/>
    <w:rsid w:val="00E26EAE"/>
    <w:rsid w:val="00E36D1D"/>
    <w:rsid w:val="00E3724E"/>
    <w:rsid w:val="00E44B5C"/>
    <w:rsid w:val="00E56371"/>
    <w:rsid w:val="00E60642"/>
    <w:rsid w:val="00E66B0C"/>
    <w:rsid w:val="00E77BB7"/>
    <w:rsid w:val="00E93937"/>
    <w:rsid w:val="00E959B0"/>
    <w:rsid w:val="00E962E7"/>
    <w:rsid w:val="00EA21A6"/>
    <w:rsid w:val="00EB1F9D"/>
    <w:rsid w:val="00EB7D62"/>
    <w:rsid w:val="00ED7C14"/>
    <w:rsid w:val="00EE33D7"/>
    <w:rsid w:val="00EE61EA"/>
    <w:rsid w:val="00EE7623"/>
    <w:rsid w:val="00EF53A7"/>
    <w:rsid w:val="00F02215"/>
    <w:rsid w:val="00F062E8"/>
    <w:rsid w:val="00F26AB2"/>
    <w:rsid w:val="00F26C0F"/>
    <w:rsid w:val="00F56A5D"/>
    <w:rsid w:val="00F64B94"/>
    <w:rsid w:val="00F70B98"/>
    <w:rsid w:val="00FC1130"/>
    <w:rsid w:val="00FD3C01"/>
    <w:rsid w:val="00FD7C81"/>
    <w:rsid w:val="00FE0D44"/>
    <w:rsid w:val="00FE2ECA"/>
    <w:rsid w:val="00FF2703"/>
    <w:rsid w:val="0F02F4E6"/>
    <w:rsid w:val="4DD10612"/>
    <w:rsid w:val="7A65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04FB23"/>
  <w15:docId w15:val="{20363F2F-C1D6-40B9-9E68-AED697A7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8011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663D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rsid w:val="00663DD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663DD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1008C7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1"/>
    <w:link w:val="5Char"/>
    <w:uiPriority w:val="9"/>
    <w:unhideWhenUsed/>
    <w:qFormat/>
    <w:rsid w:val="006C5529"/>
    <w:pPr>
      <w:numPr>
        <w:numId w:val="15"/>
      </w:numPr>
      <w:ind w:leftChars="600" w:left="600" w:firstLine="0"/>
      <w:outlineLvl w:val="4"/>
    </w:pPr>
    <w:rPr>
      <w:rFonts w:asciiTheme="majorHAnsi" w:eastAsiaTheme="majorEastAsia" w:hAnsiTheme="majorHAnsi" w:cstheme="majorBidi"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294B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294BF9"/>
  </w:style>
  <w:style w:type="paragraph" w:styleId="a6">
    <w:name w:val="footer"/>
    <w:basedOn w:val="a1"/>
    <w:link w:val="Char0"/>
    <w:uiPriority w:val="99"/>
    <w:unhideWhenUsed/>
    <w:rsid w:val="00294B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294BF9"/>
  </w:style>
  <w:style w:type="paragraph" w:styleId="a7">
    <w:name w:val="Balloon Text"/>
    <w:basedOn w:val="a1"/>
    <w:link w:val="Char1"/>
    <w:uiPriority w:val="99"/>
    <w:semiHidden/>
    <w:unhideWhenUsed/>
    <w:rsid w:val="00294BF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294BF9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3"/>
    <w:uiPriority w:val="59"/>
    <w:rsid w:val="00294B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9">
    <w:name w:val="큰제목"/>
    <w:basedOn w:val="a1"/>
    <w:next w:val="aa"/>
    <w:qFormat/>
    <w:rsid w:val="00D97D7E"/>
    <w:pPr>
      <w:adjustRightInd w:val="0"/>
      <w:snapToGrid w:val="0"/>
      <w:spacing w:line="0" w:lineRule="atLeast"/>
      <w:jc w:val="left"/>
    </w:pPr>
    <w:rPr>
      <w:b/>
      <w:sz w:val="30"/>
    </w:rPr>
  </w:style>
  <w:style w:type="paragraph" w:customStyle="1" w:styleId="aa">
    <w:name w:val="작은제목"/>
    <w:next w:val="ab"/>
    <w:qFormat/>
    <w:rsid w:val="00D97D7E"/>
    <w:rPr>
      <w:b/>
      <w:sz w:val="24"/>
    </w:rPr>
  </w:style>
  <w:style w:type="paragraph" w:styleId="ac">
    <w:name w:val="List Paragraph"/>
    <w:basedOn w:val="a1"/>
    <w:uiPriority w:val="34"/>
    <w:qFormat/>
    <w:rsid w:val="00D97D7E"/>
    <w:pPr>
      <w:ind w:leftChars="400" w:left="800"/>
    </w:pPr>
  </w:style>
  <w:style w:type="paragraph" w:customStyle="1" w:styleId="ab">
    <w:name w:val="일반"/>
    <w:basedOn w:val="a1"/>
    <w:qFormat/>
    <w:rsid w:val="00D97D7E"/>
    <w:pPr>
      <w:ind w:leftChars="200" w:left="200"/>
    </w:pPr>
  </w:style>
  <w:style w:type="paragraph" w:customStyle="1" w:styleId="ad">
    <w:name w:val="더작은제목"/>
    <w:basedOn w:val="ab"/>
    <w:next w:val="ab"/>
    <w:qFormat/>
    <w:rsid w:val="0095444E"/>
    <w:pPr>
      <w:spacing w:line="0" w:lineRule="atLeast"/>
      <w:ind w:leftChars="0" w:left="0"/>
    </w:pPr>
    <w:rPr>
      <w:b/>
    </w:rPr>
  </w:style>
  <w:style w:type="paragraph" w:customStyle="1" w:styleId="a0">
    <w:name w:val="들여쓰기바"/>
    <w:basedOn w:val="a1"/>
    <w:autoRedefine/>
    <w:qFormat/>
    <w:rsid w:val="00091D8D"/>
    <w:pPr>
      <w:numPr>
        <w:numId w:val="16"/>
      </w:numPr>
      <w:spacing w:before="80" w:after="80"/>
      <w:jc w:val="left"/>
    </w:pPr>
  </w:style>
  <w:style w:type="paragraph" w:customStyle="1" w:styleId="a">
    <w:name w:val="점찍기"/>
    <w:basedOn w:val="ab"/>
    <w:qFormat/>
    <w:rsid w:val="00001D48"/>
    <w:pPr>
      <w:numPr>
        <w:numId w:val="10"/>
      </w:numPr>
      <w:ind w:leftChars="0" w:left="0"/>
    </w:pPr>
  </w:style>
  <w:style w:type="character" w:customStyle="1" w:styleId="5Char">
    <w:name w:val="제목 5 Char"/>
    <w:basedOn w:val="a2"/>
    <w:link w:val="5"/>
    <w:uiPriority w:val="9"/>
    <w:rsid w:val="006C5529"/>
    <w:rPr>
      <w:rFonts w:asciiTheme="majorHAnsi" w:eastAsiaTheme="majorEastAsia" w:hAnsiTheme="majorHAnsi" w:cstheme="majorBidi"/>
      <w:sz w:val="18"/>
    </w:rPr>
  </w:style>
  <w:style w:type="character" w:styleId="ae">
    <w:name w:val="Placeholder Text"/>
    <w:basedOn w:val="a2"/>
    <w:uiPriority w:val="99"/>
    <w:semiHidden/>
    <w:rsid w:val="006C5529"/>
    <w:rPr>
      <w:color w:val="808080"/>
    </w:rPr>
  </w:style>
  <w:style w:type="character" w:customStyle="1" w:styleId="4Char">
    <w:name w:val="제목 4 Char"/>
    <w:basedOn w:val="a2"/>
    <w:link w:val="4"/>
    <w:uiPriority w:val="9"/>
    <w:rsid w:val="001008C7"/>
    <w:rPr>
      <w:b/>
      <w:bCs/>
    </w:rPr>
  </w:style>
  <w:style w:type="character" w:customStyle="1" w:styleId="1Char">
    <w:name w:val="제목 1 Char"/>
    <w:basedOn w:val="a2"/>
    <w:link w:val="1"/>
    <w:uiPriority w:val="9"/>
    <w:rsid w:val="00663DD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2"/>
    <w:link w:val="2"/>
    <w:uiPriority w:val="9"/>
    <w:semiHidden/>
    <w:rsid w:val="00663DD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"/>
    <w:uiPriority w:val="9"/>
    <w:semiHidden/>
    <w:rsid w:val="00663DD9"/>
    <w:rPr>
      <w:rFonts w:asciiTheme="majorHAnsi" w:eastAsiaTheme="majorEastAsia" w:hAnsiTheme="majorHAnsi" w:cstheme="majorBidi"/>
    </w:rPr>
  </w:style>
  <w:style w:type="paragraph" w:styleId="10">
    <w:name w:val="toc 1"/>
    <w:basedOn w:val="a1"/>
    <w:next w:val="a1"/>
    <w:autoRedefine/>
    <w:uiPriority w:val="39"/>
    <w:unhideWhenUsed/>
    <w:rsid w:val="00663DD9"/>
    <w:pPr>
      <w:tabs>
        <w:tab w:val="left" w:pos="400"/>
        <w:tab w:val="right" w:leader="dot" w:pos="9016"/>
      </w:tabs>
      <w:jc w:val="center"/>
    </w:pPr>
  </w:style>
  <w:style w:type="paragraph" w:styleId="20">
    <w:name w:val="toc 2"/>
    <w:basedOn w:val="a1"/>
    <w:next w:val="a1"/>
    <w:autoRedefine/>
    <w:uiPriority w:val="39"/>
    <w:unhideWhenUsed/>
    <w:rsid w:val="00663DD9"/>
    <w:pPr>
      <w:ind w:leftChars="200" w:left="425"/>
    </w:pPr>
  </w:style>
  <w:style w:type="character" w:styleId="af">
    <w:name w:val="Hyperlink"/>
    <w:basedOn w:val="a2"/>
    <w:uiPriority w:val="99"/>
    <w:unhideWhenUsed/>
    <w:rsid w:val="00663DD9"/>
    <w:rPr>
      <w:color w:val="0000FF" w:themeColor="hyperlink"/>
      <w:u w:val="single"/>
    </w:rPr>
  </w:style>
  <w:style w:type="paragraph" w:styleId="af0">
    <w:name w:val="No Spacing"/>
    <w:link w:val="Char2"/>
    <w:uiPriority w:val="1"/>
    <w:qFormat/>
    <w:rsid w:val="00224A93"/>
    <w:rPr>
      <w:kern w:val="0"/>
      <w:sz w:val="22"/>
    </w:rPr>
  </w:style>
  <w:style w:type="character" w:customStyle="1" w:styleId="Char2">
    <w:name w:val="간격 없음 Char"/>
    <w:basedOn w:val="a2"/>
    <w:link w:val="af0"/>
    <w:uiPriority w:val="1"/>
    <w:rsid w:val="00224A93"/>
    <w:rPr>
      <w:kern w:val="0"/>
      <w:sz w:val="22"/>
    </w:rPr>
  </w:style>
  <w:style w:type="paragraph" w:styleId="af1">
    <w:name w:val="Revision"/>
    <w:hidden/>
    <w:uiPriority w:val="99"/>
    <w:semiHidden/>
    <w:rsid w:val="005B3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187"/>
    <w:rsid w:val="00CF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13D465-EDBA-4F25-836B-27687CBAF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기능 명세서</vt:lpstr>
    </vt:vector>
  </TitlesOfParts>
  <Company>한성대학교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기능 명세서</dc:title>
  <dc:subject/>
  <dc:creator>낚으러 ocean</dc:creator>
  <cp:lastModifiedBy>한우영</cp:lastModifiedBy>
  <cp:revision>2</cp:revision>
  <dcterms:created xsi:type="dcterms:W3CDTF">2018-01-21T04:42:00Z</dcterms:created>
  <dcterms:modified xsi:type="dcterms:W3CDTF">2018-01-21T04:42:00Z</dcterms:modified>
</cp:coreProperties>
</file>